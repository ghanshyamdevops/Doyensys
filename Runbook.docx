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2021931200"/>
        <w:docPartObj>
          <w:docPartGallery w:val="Cover Pages"/>
          <w:docPartUnique/>
        </w:docPartObj>
      </w:sdtPr>
      <w:sdtEndPr>
        <w:rPr>
          <w:caps w:val="0"/>
          <w:sz w:val="72"/>
          <w:szCs w:val="72"/>
          <w:lang w:eastAsia="en-AU"/>
        </w:rPr>
      </w:sdtEndPr>
      <w:sdtContent>
        <w:bookmarkStart w:id="0" w:name="_GoBack" w:displacedByCustomXml="prev"/>
        <w:bookmarkEnd w:id="0" w:displacedByCustomXml="prev"/>
        <w:tbl>
          <w:tblPr>
            <w:tblW w:w="3898" w:type="pct"/>
            <w:jc w:val="center"/>
            <w:tblLook w:val="04A0" w:firstRow="1" w:lastRow="0" w:firstColumn="1" w:lastColumn="0" w:noHBand="0" w:noVBand="1"/>
          </w:tblPr>
          <w:tblGrid>
            <w:gridCol w:w="7713"/>
          </w:tblGrid>
          <w:tr w:rsidR="001500BD" w:rsidTr="00492CDA">
            <w:trPr>
              <w:trHeight w:val="2880"/>
              <w:jc w:val="center"/>
            </w:trPr>
            <w:tc>
              <w:tcPr>
                <w:tcW w:w="5000" w:type="pct"/>
              </w:tcPr>
              <w:p w:rsidR="001500BD" w:rsidRDefault="001500BD" w:rsidP="001500BD">
                <w:pPr>
                  <w:pStyle w:val="NoSpacing"/>
                  <w:jc w:val="center"/>
                  <w:rPr>
                    <w:rFonts w:asciiTheme="majorHAnsi" w:eastAsiaTheme="majorEastAsia" w:hAnsiTheme="majorHAnsi" w:cstheme="majorBidi"/>
                    <w:caps/>
                  </w:rPr>
                </w:pPr>
              </w:p>
            </w:tc>
          </w:tr>
          <w:tr w:rsidR="001500BD" w:rsidTr="00492CDA">
            <w:trPr>
              <w:trHeight w:val="1440"/>
              <w:jc w:val="center"/>
            </w:trPr>
            <w:sdt>
              <w:sdtPr>
                <w:rPr>
                  <w:rFonts w:asciiTheme="majorHAnsi" w:eastAsiaTheme="majorEastAsia" w:hAnsiTheme="majorHAnsi" w:cstheme="majorBidi"/>
                  <w:color w:val="244061" w:themeColor="accent1" w:themeShade="80"/>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500BD" w:rsidRPr="001500BD" w:rsidRDefault="00492CDA" w:rsidP="00492CDA">
                    <w:pPr>
                      <w:pStyle w:val="NoSpacing"/>
                      <w:jc w:val="center"/>
                      <w:rPr>
                        <w:rFonts w:asciiTheme="majorHAnsi" w:eastAsiaTheme="majorEastAsia" w:hAnsiTheme="majorHAnsi" w:cstheme="majorBidi"/>
                        <w:color w:val="244061" w:themeColor="accent1" w:themeShade="80"/>
                        <w:sz w:val="80"/>
                        <w:szCs w:val="80"/>
                      </w:rPr>
                    </w:pPr>
                    <w:r>
                      <w:rPr>
                        <w:rFonts w:asciiTheme="majorHAnsi" w:eastAsiaTheme="majorEastAsia" w:hAnsiTheme="majorHAnsi" w:cstheme="majorBidi"/>
                        <w:color w:val="244061" w:themeColor="accent1" w:themeShade="80"/>
                        <w:sz w:val="80"/>
                        <w:szCs w:val="80"/>
                      </w:rPr>
                      <w:t>Knowledge Document</w:t>
                    </w:r>
                  </w:p>
                </w:tc>
              </w:sdtContent>
            </w:sdt>
          </w:tr>
          <w:tr w:rsidR="001500BD" w:rsidTr="00492CDA">
            <w:trPr>
              <w:trHeight w:val="720"/>
              <w:jc w:val="center"/>
            </w:trPr>
            <w:sdt>
              <w:sdtPr>
                <w:rPr>
                  <w:rFonts w:asciiTheme="majorHAnsi" w:eastAsiaTheme="majorEastAsia" w:hAnsiTheme="majorHAnsi" w:cstheme="majorBidi"/>
                  <w:color w:val="244061" w:themeColor="accent1" w:themeShade="80"/>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500BD" w:rsidRPr="001500BD" w:rsidRDefault="00C70E04" w:rsidP="00D139F8">
                    <w:pPr>
                      <w:pStyle w:val="NoSpacing"/>
                      <w:jc w:val="center"/>
                      <w:rPr>
                        <w:rFonts w:asciiTheme="majorHAnsi" w:eastAsiaTheme="majorEastAsia" w:hAnsiTheme="majorHAnsi" w:cstheme="majorBidi"/>
                        <w:color w:val="244061" w:themeColor="accent1" w:themeShade="80"/>
                        <w:sz w:val="44"/>
                        <w:szCs w:val="44"/>
                      </w:rPr>
                    </w:pPr>
                    <w:r>
                      <w:rPr>
                        <w:rFonts w:asciiTheme="majorHAnsi" w:eastAsiaTheme="majorEastAsia" w:hAnsiTheme="majorHAnsi" w:cstheme="majorBidi"/>
                        <w:color w:val="244061" w:themeColor="accent1" w:themeShade="80"/>
                        <w:sz w:val="44"/>
                        <w:szCs w:val="44"/>
                      </w:rPr>
                      <w:t xml:space="preserve">Year End </w:t>
                    </w:r>
                  </w:p>
                </w:tc>
              </w:sdtContent>
            </w:sdt>
          </w:tr>
          <w:tr w:rsidR="001500BD" w:rsidTr="00492CDA">
            <w:trPr>
              <w:trHeight w:val="360"/>
              <w:jc w:val="center"/>
            </w:trPr>
            <w:tc>
              <w:tcPr>
                <w:tcW w:w="5000" w:type="pct"/>
                <w:vAlign w:val="center"/>
              </w:tcPr>
              <w:p w:rsidR="001500BD" w:rsidRDefault="001500BD">
                <w:pPr>
                  <w:pStyle w:val="NoSpacing"/>
                  <w:jc w:val="center"/>
                  <w:rPr>
                    <w:color w:val="244061" w:themeColor="accent1" w:themeShade="80"/>
                  </w:rPr>
                </w:pPr>
              </w:p>
              <w:p w:rsidR="00972AFF" w:rsidRDefault="00972AFF">
                <w:pPr>
                  <w:pStyle w:val="NoSpacing"/>
                  <w:jc w:val="center"/>
                  <w:rPr>
                    <w:color w:val="244061" w:themeColor="accent1" w:themeShade="80"/>
                  </w:rPr>
                </w:pPr>
              </w:p>
              <w:tbl>
                <w:tblPr>
                  <w:tblStyle w:val="LightShading-Accent1"/>
                  <w:tblW w:w="0" w:type="auto"/>
                  <w:tblLook w:val="04A0" w:firstRow="1" w:lastRow="0" w:firstColumn="1" w:lastColumn="0" w:noHBand="0" w:noVBand="1"/>
                </w:tblPr>
                <w:tblGrid>
                  <w:gridCol w:w="2011"/>
                  <w:gridCol w:w="5486"/>
                </w:tblGrid>
                <w:tr w:rsidR="00972AFF" w:rsidRPr="00972AFF" w:rsidTr="00972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5" w:type="dxa"/>
                    </w:tcPr>
                    <w:p w:rsidR="00972AFF" w:rsidRPr="00972AFF" w:rsidRDefault="00972AFF" w:rsidP="00972AFF">
                      <w:pPr>
                        <w:pStyle w:val="NoSpacing"/>
                        <w:rPr>
                          <w:color w:val="244061" w:themeColor="accent1" w:themeShade="80"/>
                          <w:sz w:val="24"/>
                          <w:szCs w:val="24"/>
                        </w:rPr>
                      </w:pPr>
                      <w:r w:rsidRPr="00972AFF">
                        <w:rPr>
                          <w:color w:val="244061" w:themeColor="accent1" w:themeShade="80"/>
                          <w:sz w:val="24"/>
                          <w:szCs w:val="24"/>
                        </w:rPr>
                        <w:t>Application Type</w:t>
                      </w:r>
                    </w:p>
                  </w:tc>
                  <w:tc>
                    <w:tcPr>
                      <w:tcW w:w="5620" w:type="dxa"/>
                    </w:tcPr>
                    <w:p w:rsidR="00972AFF" w:rsidRPr="00972AFF" w:rsidRDefault="00972AFF" w:rsidP="00972AFF">
                      <w:pPr>
                        <w:pStyle w:val="NoSpacing"/>
                        <w:jc w:val="both"/>
                        <w:cnfStyle w:val="100000000000" w:firstRow="1" w:lastRow="0" w:firstColumn="0" w:lastColumn="0" w:oddVBand="0" w:evenVBand="0" w:oddHBand="0" w:evenHBand="0" w:firstRowFirstColumn="0" w:firstRowLastColumn="0" w:lastRowFirstColumn="0" w:lastRowLastColumn="0"/>
                        <w:rPr>
                          <w:color w:val="244061" w:themeColor="accent1" w:themeShade="80"/>
                          <w:sz w:val="24"/>
                          <w:szCs w:val="24"/>
                        </w:rPr>
                      </w:pPr>
                      <w:r w:rsidRPr="00972AFF">
                        <w:rPr>
                          <w:color w:val="244061" w:themeColor="accent1" w:themeShade="80"/>
                          <w:sz w:val="24"/>
                          <w:szCs w:val="24"/>
                        </w:rPr>
                        <w:t>&lt;&lt;Mission Critical/Business Critical/Business Enabling&gt;&gt;</w:t>
                      </w:r>
                    </w:p>
                  </w:tc>
                </w:tr>
              </w:tbl>
              <w:p w:rsidR="00972AFF" w:rsidRPr="001500BD" w:rsidRDefault="00972AFF">
                <w:pPr>
                  <w:pStyle w:val="NoSpacing"/>
                  <w:jc w:val="center"/>
                  <w:rPr>
                    <w:color w:val="244061" w:themeColor="accent1" w:themeShade="80"/>
                  </w:rPr>
                </w:pPr>
              </w:p>
            </w:tc>
          </w:tr>
          <w:tr w:rsidR="001500BD" w:rsidTr="00492CDA">
            <w:trPr>
              <w:trHeight w:val="360"/>
              <w:jc w:val="center"/>
            </w:trPr>
            <w:sdt>
              <w:sdtPr>
                <w:rPr>
                  <w:b/>
                  <w:bCs/>
                  <w:color w:val="244061" w:themeColor="accent1" w:themeShade="80"/>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500BD" w:rsidRPr="001500BD" w:rsidRDefault="00343160" w:rsidP="001500BD">
                    <w:pPr>
                      <w:pStyle w:val="NoSpacing"/>
                      <w:jc w:val="center"/>
                      <w:rPr>
                        <w:b/>
                        <w:bCs/>
                        <w:color w:val="244061" w:themeColor="accent1" w:themeShade="80"/>
                      </w:rPr>
                    </w:pPr>
                    <w:r>
                      <w:rPr>
                        <w:b/>
                        <w:bCs/>
                        <w:color w:val="244061" w:themeColor="accent1" w:themeShade="80"/>
                      </w:rPr>
                      <w:t>ASSeT Team</w:t>
                    </w:r>
                  </w:p>
                </w:tc>
              </w:sdtContent>
            </w:sdt>
          </w:tr>
          <w:tr w:rsidR="001500BD" w:rsidTr="00492CDA">
            <w:trPr>
              <w:trHeight w:val="360"/>
              <w:jc w:val="center"/>
            </w:trPr>
            <w:tc>
              <w:tcPr>
                <w:tcW w:w="5000" w:type="pct"/>
                <w:vAlign w:val="center"/>
              </w:tcPr>
              <w:p w:rsidR="001500BD" w:rsidRDefault="001500BD" w:rsidP="001500BD">
                <w:pPr>
                  <w:pStyle w:val="NoSpacing"/>
                  <w:jc w:val="center"/>
                  <w:rPr>
                    <w:b/>
                    <w:bCs/>
                  </w:rPr>
                </w:pPr>
              </w:p>
            </w:tc>
          </w:tr>
        </w:tbl>
        <w:p w:rsidR="001500BD" w:rsidRDefault="008D440F" w:rsidP="008D440F">
          <w:pPr>
            <w:tabs>
              <w:tab w:val="left" w:pos="8707"/>
            </w:tabs>
          </w:pPr>
          <w:r>
            <w:tab/>
          </w:r>
        </w:p>
        <w:p w:rsidR="001500BD" w:rsidRDefault="001500BD"/>
        <w:tbl>
          <w:tblPr>
            <w:tblpPr w:leftFromText="187" w:rightFromText="187" w:horzAnchor="margin" w:tblpXSpec="center" w:tblpYSpec="bottom"/>
            <w:tblW w:w="5000" w:type="pct"/>
            <w:tblLook w:val="04A0" w:firstRow="1" w:lastRow="0" w:firstColumn="1" w:lastColumn="0" w:noHBand="0" w:noVBand="1"/>
          </w:tblPr>
          <w:tblGrid>
            <w:gridCol w:w="9893"/>
          </w:tblGrid>
          <w:tr w:rsidR="001500BD" w:rsidTr="00981DE3">
            <w:sdt>
              <w:sdtPr>
                <w:rPr>
                  <w:rFonts w:ascii="Arial" w:hAnsi="Arial" w:cs="Arial"/>
                  <w:color w:val="002060"/>
                  <w:sz w:val="20"/>
                  <w:szCs w:val="20"/>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1500BD" w:rsidRDefault="00D139F8" w:rsidP="00D139F8">
                    <w:pPr>
                      <w:pStyle w:val="NoSpacing"/>
                      <w:jc w:val="both"/>
                    </w:pPr>
                    <w:r w:rsidRPr="00DA532D">
                      <w:rPr>
                        <w:rFonts w:ascii="Arial" w:hAnsi="Arial" w:cs="Arial"/>
                        <w:color w:val="002060"/>
                        <w:sz w:val="20"/>
                        <w:szCs w:val="20"/>
                      </w:rPr>
                      <w:t xml:space="preserve">[This document contains </w:t>
                    </w:r>
                    <w:r>
                      <w:rPr>
                        <w:rFonts w:ascii="Arial" w:hAnsi="Arial" w:cs="Arial"/>
                        <w:color w:val="002060"/>
                        <w:sz w:val="20"/>
                        <w:szCs w:val="20"/>
                      </w:rPr>
                      <w:t>proprietary information of Doyensys</w:t>
                    </w:r>
                    <w:r w:rsidRPr="00DA532D">
                      <w:rPr>
                        <w:rFonts w:ascii="Arial" w:hAnsi="Arial" w:cs="Arial"/>
                        <w:color w:val="002060"/>
                        <w:sz w:val="20"/>
                        <w:szCs w:val="20"/>
                      </w:rPr>
                      <w:t xml:space="preserve"> Technologies Ltd. and the filled in information would be for the exclusi</w:t>
                    </w:r>
                    <w:r>
                      <w:rPr>
                        <w:rFonts w:ascii="Arial" w:hAnsi="Arial" w:cs="Arial"/>
                        <w:color w:val="002060"/>
                        <w:sz w:val="20"/>
                        <w:szCs w:val="20"/>
                      </w:rPr>
                      <w:t xml:space="preserve">ve use of designated OBE and </w:t>
                    </w:r>
                    <w:r w:rsidRPr="00006BAE">
                      <w:rPr>
                        <w:rFonts w:ascii="Arial" w:hAnsi="Arial" w:cs="Arial"/>
                        <w:color w:val="002060"/>
                        <w:sz w:val="20"/>
                        <w:szCs w:val="20"/>
                      </w:rPr>
                      <w:t xml:space="preserve"> Doyensys</w:t>
                    </w:r>
                    <w:r>
                      <w:rPr>
                        <w:rFonts w:ascii="Arial" w:hAnsi="Arial" w:cs="Arial"/>
                        <w:color w:val="002060"/>
                        <w:sz w:val="20"/>
                        <w:szCs w:val="20"/>
                      </w:rPr>
                      <w:t xml:space="preserve">  </w:t>
                    </w:r>
                    <w:r w:rsidRPr="00DA532D">
                      <w:rPr>
                        <w:rFonts w:ascii="Arial" w:hAnsi="Arial" w:cs="Arial"/>
                        <w:color w:val="002060"/>
                        <w:sz w:val="20"/>
                        <w:szCs w:val="20"/>
                      </w:rPr>
                      <w:t>only. No part of this document may be reproduced, stored, copied, or transmitted in any form or by means of electronic, mechanical, photocopying or otherwise, without t</w:t>
                    </w:r>
                    <w:r>
                      <w:rPr>
                        <w:rFonts w:ascii="Arial" w:hAnsi="Arial" w:cs="Arial"/>
                        <w:color w:val="002060"/>
                        <w:sz w:val="20"/>
                        <w:szCs w:val="20"/>
                      </w:rPr>
                      <w:t>he express consent of OBE</w:t>
                    </w:r>
                    <w:r w:rsidRPr="00DA532D">
                      <w:rPr>
                        <w:rFonts w:ascii="Arial" w:hAnsi="Arial" w:cs="Arial"/>
                        <w:color w:val="002060"/>
                        <w:sz w:val="20"/>
                        <w:szCs w:val="20"/>
                      </w:rPr>
                      <w:t xml:space="preserve"> and/or </w:t>
                    </w:r>
                    <w:r w:rsidRPr="00AE6211">
                      <w:rPr>
                        <w:rFonts w:ascii="Arial" w:hAnsi="Arial" w:cs="Arial"/>
                        <w:color w:val="002060"/>
                        <w:sz w:val="20"/>
                        <w:szCs w:val="20"/>
                      </w:rPr>
                      <w:t xml:space="preserve"> Doyensys</w:t>
                    </w:r>
                    <w:r w:rsidRPr="00DA532D">
                      <w:rPr>
                        <w:rFonts w:ascii="Arial" w:hAnsi="Arial" w:cs="Arial"/>
                        <w:color w:val="002060"/>
                        <w:sz w:val="20"/>
                        <w:szCs w:val="20"/>
                      </w:rPr>
                      <w:t xml:space="preserve">  Technologies Ltd.]</w:t>
                    </w:r>
                  </w:p>
                </w:tc>
              </w:sdtContent>
            </w:sdt>
          </w:tr>
        </w:tbl>
        <w:p w:rsidR="001500BD" w:rsidRDefault="001500BD"/>
        <w:p w:rsidR="001500BD" w:rsidRDefault="001500BD" w:rsidP="008D440F">
          <w:pPr>
            <w:ind w:left="-540"/>
            <w:jc w:val="center"/>
            <w:rPr>
              <w:rFonts w:asciiTheme="majorHAnsi" w:eastAsiaTheme="majorEastAsia" w:hAnsiTheme="majorHAnsi" w:cstheme="majorBidi"/>
              <w:sz w:val="72"/>
              <w:szCs w:val="72"/>
              <w:lang w:eastAsia="ja-JP"/>
            </w:rPr>
          </w:pPr>
          <w:r>
            <w:rPr>
              <w:rFonts w:asciiTheme="majorHAnsi" w:eastAsiaTheme="majorEastAsia" w:hAnsiTheme="majorHAnsi" w:cstheme="majorBidi"/>
              <w:sz w:val="72"/>
              <w:szCs w:val="72"/>
              <w:lang w:eastAsia="ja-JP"/>
            </w:rPr>
            <w:br w:type="page"/>
          </w:r>
        </w:p>
      </w:sdtContent>
    </w:sdt>
    <w:p w:rsidR="00602650" w:rsidRDefault="00281ED7" w:rsidP="00981DE3">
      <w:pPr>
        <w:ind w:left="-540"/>
        <w:rPr>
          <w:rFonts w:ascii="Arial" w:hAnsi="Arial" w:cs="Arial"/>
          <w:b/>
          <w:color w:val="244061" w:themeColor="accent1" w:themeShade="80"/>
          <w:sz w:val="20"/>
          <w:szCs w:val="20"/>
        </w:rPr>
      </w:pPr>
      <w:r w:rsidRPr="00281ED7">
        <w:rPr>
          <w:rFonts w:ascii="Arial" w:hAnsi="Arial" w:cs="Arial"/>
          <w:b/>
          <w:color w:val="244061" w:themeColor="accent1" w:themeShade="80"/>
          <w:sz w:val="20"/>
          <w:szCs w:val="20"/>
        </w:rPr>
        <w:lastRenderedPageBreak/>
        <w:t>Revision History</w:t>
      </w:r>
    </w:p>
    <w:tbl>
      <w:tblPr>
        <w:tblW w:w="0" w:type="auto"/>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2070"/>
        <w:gridCol w:w="2070"/>
        <w:gridCol w:w="5400"/>
      </w:tblGrid>
      <w:tr w:rsidR="00281ED7" w:rsidRPr="00F74B66" w:rsidTr="00D30D76">
        <w:tc>
          <w:tcPr>
            <w:tcW w:w="990" w:type="dxa"/>
            <w:shd w:val="clear" w:color="auto" w:fill="002060"/>
            <w:vAlign w:val="center"/>
          </w:tcPr>
          <w:p w:rsidR="00281ED7" w:rsidRPr="00F74B66" w:rsidRDefault="00281ED7" w:rsidP="00D30D76">
            <w:pPr>
              <w:pStyle w:val="BlockText"/>
              <w:jc w:val="center"/>
              <w:rPr>
                <w:rFonts w:ascii="Arial" w:eastAsia="Calibri" w:hAnsi="Arial" w:cs="Arial"/>
                <w:color w:val="FFFFFF"/>
              </w:rPr>
            </w:pPr>
            <w:r w:rsidRPr="00F74B66">
              <w:rPr>
                <w:rFonts w:ascii="Arial" w:eastAsia="Calibri" w:hAnsi="Arial" w:cs="Arial"/>
                <w:color w:val="FFFFFF"/>
              </w:rPr>
              <w:t>Version No.</w:t>
            </w:r>
          </w:p>
        </w:tc>
        <w:tc>
          <w:tcPr>
            <w:tcW w:w="2070" w:type="dxa"/>
            <w:shd w:val="clear" w:color="auto" w:fill="002060"/>
            <w:vAlign w:val="center"/>
          </w:tcPr>
          <w:p w:rsidR="00281ED7" w:rsidRPr="00F74B66" w:rsidRDefault="00281ED7" w:rsidP="00D30D76">
            <w:pPr>
              <w:pStyle w:val="BlockText"/>
              <w:jc w:val="center"/>
              <w:rPr>
                <w:rFonts w:ascii="Arial" w:eastAsia="Calibri" w:hAnsi="Arial" w:cs="Arial"/>
                <w:color w:val="FFFFFF"/>
              </w:rPr>
            </w:pPr>
            <w:r w:rsidRPr="00F74B66">
              <w:rPr>
                <w:rFonts w:ascii="Arial" w:eastAsia="Calibri" w:hAnsi="Arial" w:cs="Arial"/>
                <w:color w:val="FFFFFF"/>
              </w:rPr>
              <w:t>Date</w:t>
            </w:r>
          </w:p>
        </w:tc>
        <w:tc>
          <w:tcPr>
            <w:tcW w:w="2070" w:type="dxa"/>
            <w:shd w:val="clear" w:color="auto" w:fill="002060"/>
            <w:vAlign w:val="center"/>
          </w:tcPr>
          <w:p w:rsidR="00281ED7" w:rsidRPr="00F74B66" w:rsidRDefault="00D30D76" w:rsidP="00D30D76">
            <w:pPr>
              <w:pStyle w:val="BlockText"/>
              <w:jc w:val="center"/>
              <w:rPr>
                <w:rFonts w:ascii="Arial" w:eastAsia="Calibri" w:hAnsi="Arial" w:cs="Arial"/>
                <w:color w:val="FFFFFF"/>
              </w:rPr>
            </w:pPr>
            <w:r>
              <w:rPr>
                <w:rFonts w:ascii="Arial" w:eastAsia="Calibri" w:hAnsi="Arial" w:cs="Arial"/>
                <w:color w:val="FFFFFF"/>
              </w:rPr>
              <w:t>Prepared/</w:t>
            </w:r>
            <w:r w:rsidR="00281ED7" w:rsidRPr="00F74B66">
              <w:rPr>
                <w:rFonts w:ascii="Arial" w:eastAsia="Calibri" w:hAnsi="Arial" w:cs="Arial"/>
                <w:color w:val="FFFFFF"/>
              </w:rPr>
              <w:t>Modified by</w:t>
            </w:r>
          </w:p>
        </w:tc>
        <w:tc>
          <w:tcPr>
            <w:tcW w:w="5400" w:type="dxa"/>
            <w:shd w:val="clear" w:color="auto" w:fill="002060"/>
            <w:vAlign w:val="center"/>
          </w:tcPr>
          <w:p w:rsidR="00281ED7" w:rsidRPr="00F74B66" w:rsidRDefault="00281ED7" w:rsidP="00D30D76">
            <w:pPr>
              <w:pStyle w:val="BlockText"/>
              <w:jc w:val="center"/>
              <w:rPr>
                <w:rFonts w:ascii="Arial" w:eastAsia="Calibri" w:hAnsi="Arial" w:cs="Arial"/>
                <w:color w:val="FFFFFF"/>
              </w:rPr>
            </w:pPr>
            <w:r w:rsidRPr="00F74B66">
              <w:rPr>
                <w:rFonts w:ascii="Arial" w:eastAsia="Calibri" w:hAnsi="Arial" w:cs="Arial"/>
                <w:color w:val="FFFFFF"/>
              </w:rPr>
              <w:t>Significant  Changes</w:t>
            </w:r>
          </w:p>
        </w:tc>
      </w:tr>
      <w:tr w:rsidR="00281ED7" w:rsidRPr="00F74B66" w:rsidTr="00D30D76">
        <w:trPr>
          <w:trHeight w:val="390"/>
        </w:trPr>
        <w:tc>
          <w:tcPr>
            <w:tcW w:w="990" w:type="dxa"/>
            <w:vAlign w:val="center"/>
          </w:tcPr>
          <w:p w:rsidR="00281ED7" w:rsidRPr="00F74B66" w:rsidRDefault="00281ED7" w:rsidP="00D30D76">
            <w:pPr>
              <w:pStyle w:val="Tablebody"/>
              <w:jc w:val="center"/>
              <w:rPr>
                <w:rFonts w:eastAsia="Calibri" w:cs="Arial"/>
                <w:color w:val="002060"/>
                <w:sz w:val="20"/>
              </w:rPr>
            </w:pPr>
          </w:p>
        </w:tc>
        <w:tc>
          <w:tcPr>
            <w:tcW w:w="2070" w:type="dxa"/>
            <w:vAlign w:val="center"/>
          </w:tcPr>
          <w:p w:rsidR="00281ED7" w:rsidRPr="00F74B66" w:rsidRDefault="00281ED7" w:rsidP="00206774">
            <w:pPr>
              <w:pStyle w:val="Tablebody"/>
              <w:jc w:val="left"/>
              <w:rPr>
                <w:rFonts w:eastAsia="Calibri" w:cs="Arial"/>
                <w:color w:val="002060"/>
                <w:sz w:val="20"/>
              </w:rPr>
            </w:pPr>
          </w:p>
        </w:tc>
        <w:tc>
          <w:tcPr>
            <w:tcW w:w="2070" w:type="dxa"/>
            <w:vAlign w:val="center"/>
          </w:tcPr>
          <w:p w:rsidR="00281ED7" w:rsidRPr="00F74B66" w:rsidRDefault="00281ED7" w:rsidP="00D30D76">
            <w:pPr>
              <w:pStyle w:val="Tablebody"/>
              <w:jc w:val="left"/>
              <w:rPr>
                <w:rFonts w:eastAsia="Calibri" w:cs="Arial"/>
                <w:color w:val="002060"/>
                <w:sz w:val="20"/>
              </w:rPr>
            </w:pPr>
          </w:p>
        </w:tc>
        <w:tc>
          <w:tcPr>
            <w:tcW w:w="5400" w:type="dxa"/>
            <w:vAlign w:val="center"/>
          </w:tcPr>
          <w:p w:rsidR="00281ED7" w:rsidRPr="00F74B66" w:rsidRDefault="00281ED7" w:rsidP="00D30D76">
            <w:pPr>
              <w:pStyle w:val="Tablebody"/>
              <w:jc w:val="left"/>
              <w:rPr>
                <w:rFonts w:eastAsia="Calibri" w:cs="Arial"/>
                <w:color w:val="002060"/>
                <w:sz w:val="20"/>
              </w:rPr>
            </w:pPr>
          </w:p>
        </w:tc>
      </w:tr>
      <w:tr w:rsidR="00281ED7" w:rsidRPr="00F74B66" w:rsidTr="00D30D76">
        <w:tc>
          <w:tcPr>
            <w:tcW w:w="990" w:type="dxa"/>
            <w:vAlign w:val="center"/>
          </w:tcPr>
          <w:p w:rsidR="00281ED7" w:rsidRPr="00F74B66" w:rsidRDefault="00281ED7" w:rsidP="00D30D76">
            <w:pPr>
              <w:pStyle w:val="Tablebody"/>
              <w:jc w:val="center"/>
              <w:rPr>
                <w:rFonts w:eastAsia="Calibri" w:cs="Arial"/>
                <w:color w:val="002060"/>
                <w:sz w:val="20"/>
              </w:rPr>
            </w:pPr>
          </w:p>
        </w:tc>
        <w:tc>
          <w:tcPr>
            <w:tcW w:w="2070" w:type="dxa"/>
            <w:vAlign w:val="center"/>
          </w:tcPr>
          <w:p w:rsidR="00281ED7" w:rsidRPr="00F74B66" w:rsidRDefault="00281ED7" w:rsidP="00D30D76">
            <w:pPr>
              <w:pStyle w:val="Tablebody"/>
              <w:jc w:val="left"/>
              <w:rPr>
                <w:rFonts w:eastAsia="Calibri" w:cs="Arial"/>
                <w:color w:val="002060"/>
                <w:sz w:val="20"/>
              </w:rPr>
            </w:pPr>
          </w:p>
        </w:tc>
        <w:tc>
          <w:tcPr>
            <w:tcW w:w="2070" w:type="dxa"/>
            <w:vAlign w:val="center"/>
          </w:tcPr>
          <w:p w:rsidR="00281ED7" w:rsidRPr="00F74B66" w:rsidRDefault="00281ED7" w:rsidP="00D30D76">
            <w:pPr>
              <w:pStyle w:val="Tablebody"/>
              <w:jc w:val="left"/>
              <w:rPr>
                <w:rFonts w:eastAsia="Calibri" w:cs="Arial"/>
                <w:color w:val="002060"/>
                <w:sz w:val="20"/>
              </w:rPr>
            </w:pPr>
          </w:p>
        </w:tc>
        <w:tc>
          <w:tcPr>
            <w:tcW w:w="5400" w:type="dxa"/>
            <w:vAlign w:val="center"/>
          </w:tcPr>
          <w:p w:rsidR="00281ED7" w:rsidRPr="00F74B66" w:rsidRDefault="00281ED7" w:rsidP="00D30D76">
            <w:pPr>
              <w:pStyle w:val="Tablebody"/>
              <w:jc w:val="left"/>
              <w:rPr>
                <w:rFonts w:eastAsia="Calibri" w:cs="Arial"/>
                <w:color w:val="002060"/>
                <w:sz w:val="20"/>
              </w:rPr>
            </w:pPr>
          </w:p>
        </w:tc>
      </w:tr>
    </w:tbl>
    <w:p w:rsidR="00281ED7" w:rsidRDefault="00281ED7" w:rsidP="00981DE3">
      <w:pPr>
        <w:ind w:left="-540"/>
        <w:rPr>
          <w:rFonts w:ascii="Arial" w:hAnsi="Arial" w:cs="Arial"/>
          <w:b/>
          <w:color w:val="244061" w:themeColor="accent1" w:themeShade="80"/>
          <w:sz w:val="20"/>
          <w:szCs w:val="20"/>
        </w:rPr>
      </w:pPr>
    </w:p>
    <w:p w:rsidR="00BC2685" w:rsidRDefault="00BC2685" w:rsidP="00981DE3">
      <w:pPr>
        <w:ind w:left="-540"/>
        <w:rPr>
          <w:rFonts w:ascii="Arial" w:hAnsi="Arial" w:cs="Arial"/>
          <w:b/>
          <w:color w:val="244061" w:themeColor="accent1" w:themeShade="80"/>
          <w:sz w:val="20"/>
          <w:szCs w:val="20"/>
        </w:rPr>
      </w:pPr>
      <w:r>
        <w:rPr>
          <w:rFonts w:ascii="Arial" w:hAnsi="Arial" w:cs="Arial"/>
          <w:b/>
          <w:color w:val="244061" w:themeColor="accent1" w:themeShade="80"/>
          <w:sz w:val="20"/>
          <w:szCs w:val="20"/>
        </w:rPr>
        <w:t>Glossary</w:t>
      </w:r>
    </w:p>
    <w:tbl>
      <w:tblPr>
        <w:tblW w:w="0" w:type="auto"/>
        <w:tblInd w:w="-4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5" w:type="dxa"/>
          <w:right w:w="105" w:type="dxa"/>
        </w:tblCellMar>
        <w:tblLook w:val="00A0" w:firstRow="1" w:lastRow="0" w:firstColumn="1" w:lastColumn="0" w:noHBand="0" w:noVBand="0"/>
      </w:tblPr>
      <w:tblGrid>
        <w:gridCol w:w="2701"/>
        <w:gridCol w:w="7829"/>
      </w:tblGrid>
      <w:tr w:rsidR="00BC2685" w:rsidRPr="00F74B66" w:rsidTr="00BC2685">
        <w:trPr>
          <w:tblHeader/>
        </w:trPr>
        <w:tc>
          <w:tcPr>
            <w:tcW w:w="2701" w:type="dxa"/>
            <w:shd w:val="clear" w:color="auto" w:fill="002060"/>
          </w:tcPr>
          <w:p w:rsidR="00BC2685" w:rsidRPr="00F74B66" w:rsidRDefault="00BC2685" w:rsidP="00836162">
            <w:pPr>
              <w:pStyle w:val="BlockText"/>
              <w:jc w:val="center"/>
              <w:rPr>
                <w:rFonts w:ascii="Arial" w:eastAsia="Calibri" w:hAnsi="Arial" w:cs="Arial"/>
                <w:color w:val="FFFFFF"/>
              </w:rPr>
            </w:pPr>
            <w:r w:rsidRPr="00F74B66">
              <w:rPr>
                <w:rFonts w:ascii="Arial" w:eastAsia="Calibri" w:hAnsi="Arial" w:cs="Arial"/>
                <w:color w:val="FFFFFF"/>
              </w:rPr>
              <w:t>Abbreviation</w:t>
            </w:r>
          </w:p>
        </w:tc>
        <w:tc>
          <w:tcPr>
            <w:tcW w:w="7829" w:type="dxa"/>
            <w:shd w:val="clear" w:color="auto" w:fill="002060"/>
          </w:tcPr>
          <w:p w:rsidR="00BC2685" w:rsidRPr="00F74B66" w:rsidRDefault="00BC2685" w:rsidP="00836162">
            <w:pPr>
              <w:pStyle w:val="BlockText"/>
              <w:jc w:val="center"/>
              <w:rPr>
                <w:rFonts w:ascii="Arial" w:eastAsia="Calibri" w:hAnsi="Arial" w:cs="Arial"/>
                <w:color w:val="FFFFFF"/>
              </w:rPr>
            </w:pPr>
            <w:r w:rsidRPr="00F74B66">
              <w:rPr>
                <w:rFonts w:ascii="Arial" w:eastAsia="Calibri" w:hAnsi="Arial" w:cs="Arial"/>
                <w:color w:val="FFFFFF"/>
              </w:rPr>
              <w:t>Description</w:t>
            </w:r>
          </w:p>
        </w:tc>
      </w:tr>
      <w:tr w:rsidR="00BC2685" w:rsidRPr="00F74B66" w:rsidTr="00BC2685">
        <w:tc>
          <w:tcPr>
            <w:tcW w:w="2701" w:type="dxa"/>
          </w:tcPr>
          <w:p w:rsidR="00BC2685" w:rsidRPr="00F74B66" w:rsidRDefault="00BC2685" w:rsidP="00836162">
            <w:pPr>
              <w:pStyle w:val="Tablebody"/>
              <w:rPr>
                <w:rFonts w:eastAsia="Calibri" w:cs="Arial"/>
                <w:color w:val="002060"/>
                <w:sz w:val="20"/>
              </w:rPr>
            </w:pPr>
          </w:p>
        </w:tc>
        <w:tc>
          <w:tcPr>
            <w:tcW w:w="7829" w:type="dxa"/>
          </w:tcPr>
          <w:p w:rsidR="00BC2685" w:rsidRPr="00F74B66" w:rsidRDefault="00BC2685" w:rsidP="00836162">
            <w:pPr>
              <w:pStyle w:val="Tablebody"/>
              <w:rPr>
                <w:rFonts w:eastAsia="Calibri" w:cs="Arial"/>
                <w:color w:val="002060"/>
                <w:sz w:val="20"/>
              </w:rPr>
            </w:pPr>
          </w:p>
        </w:tc>
      </w:tr>
      <w:tr w:rsidR="00BC2685" w:rsidRPr="00F74B66" w:rsidTr="00BC2685">
        <w:tc>
          <w:tcPr>
            <w:tcW w:w="2701" w:type="dxa"/>
          </w:tcPr>
          <w:p w:rsidR="00BC2685" w:rsidRPr="00F74B66" w:rsidRDefault="00BC2685" w:rsidP="00836162">
            <w:pPr>
              <w:pStyle w:val="Tablebody"/>
              <w:rPr>
                <w:rFonts w:eastAsia="Calibri" w:cs="Arial"/>
                <w:color w:val="002060"/>
                <w:sz w:val="20"/>
              </w:rPr>
            </w:pPr>
          </w:p>
        </w:tc>
        <w:tc>
          <w:tcPr>
            <w:tcW w:w="7829" w:type="dxa"/>
          </w:tcPr>
          <w:p w:rsidR="00BC2685" w:rsidRPr="00F74B66" w:rsidRDefault="00BC2685" w:rsidP="00836162">
            <w:pPr>
              <w:pStyle w:val="Tablebody"/>
              <w:rPr>
                <w:rFonts w:eastAsia="Calibri" w:cs="Arial"/>
                <w:color w:val="002060"/>
                <w:sz w:val="20"/>
              </w:rPr>
            </w:pPr>
          </w:p>
        </w:tc>
      </w:tr>
    </w:tbl>
    <w:p w:rsidR="00F067B5" w:rsidRDefault="00F067B5" w:rsidP="00F067B5">
      <w:pPr>
        <w:ind w:left="-540"/>
        <w:rPr>
          <w:rFonts w:ascii="Arial" w:hAnsi="Arial" w:cs="Arial"/>
          <w:b/>
          <w:color w:val="244061" w:themeColor="accent1" w:themeShade="80"/>
          <w:sz w:val="20"/>
          <w:szCs w:val="20"/>
        </w:rPr>
      </w:pPr>
    </w:p>
    <w:p w:rsidR="00F067B5" w:rsidRDefault="00F067B5">
      <w:pPr>
        <w:rPr>
          <w:rFonts w:ascii="Arial" w:hAnsi="Arial" w:cs="Arial"/>
          <w:b/>
          <w:color w:val="244061" w:themeColor="accent1" w:themeShade="80"/>
          <w:sz w:val="20"/>
          <w:szCs w:val="20"/>
        </w:rPr>
      </w:pPr>
      <w:r>
        <w:rPr>
          <w:rFonts w:ascii="Arial" w:hAnsi="Arial" w:cs="Arial"/>
          <w:b/>
          <w:color w:val="244061" w:themeColor="accent1" w:themeShade="80"/>
          <w:sz w:val="20"/>
          <w:szCs w:val="20"/>
        </w:rPr>
        <w:br w:type="page"/>
      </w:r>
    </w:p>
    <w:p w:rsidR="00BC2685" w:rsidRPr="001B7D6D" w:rsidRDefault="001B7D6D" w:rsidP="001B7D6D">
      <w:pPr>
        <w:ind w:left="-540"/>
        <w:jc w:val="center"/>
        <w:rPr>
          <w:rFonts w:ascii="Arial" w:hAnsi="Arial" w:cs="Arial"/>
          <w:b/>
          <w:color w:val="244061" w:themeColor="accent1" w:themeShade="80"/>
          <w:sz w:val="28"/>
          <w:szCs w:val="20"/>
        </w:rPr>
      </w:pPr>
      <w:r w:rsidRPr="001B7D6D">
        <w:rPr>
          <w:rFonts w:ascii="Arial" w:hAnsi="Arial" w:cs="Arial"/>
          <w:b/>
          <w:color w:val="244061" w:themeColor="accent1" w:themeShade="80"/>
          <w:sz w:val="28"/>
          <w:szCs w:val="20"/>
        </w:rPr>
        <w:lastRenderedPageBreak/>
        <w:t>Table of Content</w:t>
      </w:r>
      <w:r w:rsidR="003405A4">
        <w:rPr>
          <w:rFonts w:ascii="Arial" w:hAnsi="Arial" w:cs="Arial"/>
          <w:b/>
          <w:color w:val="244061" w:themeColor="accent1" w:themeShade="80"/>
          <w:sz w:val="28"/>
          <w:szCs w:val="20"/>
        </w:rPr>
        <w:t>s</w:t>
      </w:r>
    </w:p>
    <w:sdt>
      <w:sdtPr>
        <w:id w:val="-474604302"/>
        <w:docPartObj>
          <w:docPartGallery w:val="Table of Contents"/>
          <w:docPartUnique/>
        </w:docPartObj>
      </w:sdtPr>
      <w:sdtEndPr>
        <w:rPr>
          <w:noProof/>
        </w:rPr>
      </w:sdtEndPr>
      <w:sdtContent>
        <w:p w:rsidR="00C9535A" w:rsidRDefault="00713F96">
          <w:pPr>
            <w:pStyle w:val="TOC1"/>
            <w:rPr>
              <w:noProof/>
              <w:lang w:val="en-US" w:eastAsia="en-US"/>
            </w:rPr>
          </w:pPr>
          <w:r>
            <w:fldChar w:fldCharType="begin"/>
          </w:r>
          <w:r w:rsidR="00D87D74">
            <w:instrText xml:space="preserve"> TOC \o "1-2" \h \z \u </w:instrText>
          </w:r>
          <w:r>
            <w:fldChar w:fldCharType="separate"/>
          </w:r>
          <w:hyperlink w:anchor="_Toc528940840" w:history="1">
            <w:r w:rsidR="00C9535A" w:rsidRPr="0084357D">
              <w:rPr>
                <w:rStyle w:val="Hyperlink"/>
                <w:noProof/>
              </w:rPr>
              <w:t>1.</w:t>
            </w:r>
            <w:r w:rsidR="00C9535A">
              <w:rPr>
                <w:noProof/>
                <w:lang w:val="en-US" w:eastAsia="en-US"/>
              </w:rPr>
              <w:tab/>
            </w:r>
            <w:r w:rsidR="00C9535A" w:rsidRPr="0084357D">
              <w:rPr>
                <w:rStyle w:val="Hyperlink"/>
                <w:noProof/>
              </w:rPr>
              <w:t>INTRODUCTION</w:t>
            </w:r>
            <w:r w:rsidR="00C9535A">
              <w:rPr>
                <w:noProof/>
                <w:webHidden/>
              </w:rPr>
              <w:tab/>
            </w:r>
            <w:r w:rsidR="00C9535A">
              <w:rPr>
                <w:noProof/>
                <w:webHidden/>
              </w:rPr>
              <w:fldChar w:fldCharType="begin"/>
            </w:r>
            <w:r w:rsidR="00C9535A">
              <w:rPr>
                <w:noProof/>
                <w:webHidden/>
              </w:rPr>
              <w:instrText xml:space="preserve"> PAGEREF _Toc528940840 \h </w:instrText>
            </w:r>
            <w:r w:rsidR="00C9535A">
              <w:rPr>
                <w:noProof/>
                <w:webHidden/>
              </w:rPr>
            </w:r>
            <w:r w:rsidR="00C9535A">
              <w:rPr>
                <w:noProof/>
                <w:webHidden/>
              </w:rPr>
              <w:fldChar w:fldCharType="separate"/>
            </w:r>
            <w:r w:rsidR="00C9535A">
              <w:rPr>
                <w:noProof/>
                <w:webHidden/>
              </w:rPr>
              <w:t>1</w:t>
            </w:r>
            <w:r w:rsidR="00C9535A">
              <w:rPr>
                <w:noProof/>
                <w:webHidden/>
              </w:rPr>
              <w:fldChar w:fldCharType="end"/>
            </w:r>
          </w:hyperlink>
        </w:p>
        <w:p w:rsidR="00C9535A" w:rsidRDefault="00D139F8">
          <w:pPr>
            <w:pStyle w:val="TOC1"/>
            <w:rPr>
              <w:noProof/>
              <w:lang w:val="en-US" w:eastAsia="en-US"/>
            </w:rPr>
          </w:pPr>
          <w:hyperlink w:anchor="_Toc528940841" w:history="1">
            <w:r w:rsidR="00C9535A" w:rsidRPr="0084357D">
              <w:rPr>
                <w:rStyle w:val="Hyperlink"/>
                <w:noProof/>
                <w:lang w:bidi="en-US"/>
              </w:rPr>
              <w:t>1.1.</w:t>
            </w:r>
            <w:r w:rsidR="00C9535A">
              <w:rPr>
                <w:noProof/>
                <w:lang w:val="en-US" w:eastAsia="en-US"/>
              </w:rPr>
              <w:tab/>
            </w:r>
            <w:r w:rsidR="00C9535A" w:rsidRPr="0084357D">
              <w:rPr>
                <w:rStyle w:val="Hyperlink"/>
                <w:noProof/>
                <w:lang w:bidi="en-US"/>
              </w:rPr>
              <w:t>Purpose of Document</w:t>
            </w:r>
            <w:r w:rsidR="00C9535A">
              <w:rPr>
                <w:noProof/>
                <w:webHidden/>
              </w:rPr>
              <w:tab/>
            </w:r>
            <w:r w:rsidR="00C9535A">
              <w:rPr>
                <w:noProof/>
                <w:webHidden/>
              </w:rPr>
              <w:fldChar w:fldCharType="begin"/>
            </w:r>
            <w:r w:rsidR="00C9535A">
              <w:rPr>
                <w:noProof/>
                <w:webHidden/>
              </w:rPr>
              <w:instrText xml:space="preserve"> PAGEREF _Toc528940841 \h </w:instrText>
            </w:r>
            <w:r w:rsidR="00C9535A">
              <w:rPr>
                <w:noProof/>
                <w:webHidden/>
              </w:rPr>
            </w:r>
            <w:r w:rsidR="00C9535A">
              <w:rPr>
                <w:noProof/>
                <w:webHidden/>
              </w:rPr>
              <w:fldChar w:fldCharType="separate"/>
            </w:r>
            <w:r w:rsidR="00C9535A">
              <w:rPr>
                <w:noProof/>
                <w:webHidden/>
              </w:rPr>
              <w:t>1</w:t>
            </w:r>
            <w:r w:rsidR="00C9535A">
              <w:rPr>
                <w:noProof/>
                <w:webHidden/>
              </w:rPr>
              <w:fldChar w:fldCharType="end"/>
            </w:r>
          </w:hyperlink>
        </w:p>
        <w:p w:rsidR="00C9535A" w:rsidRDefault="00D139F8">
          <w:pPr>
            <w:pStyle w:val="TOC1"/>
            <w:rPr>
              <w:noProof/>
              <w:lang w:val="en-US" w:eastAsia="en-US"/>
            </w:rPr>
          </w:pPr>
          <w:hyperlink w:anchor="_Toc528940842" w:history="1">
            <w:r w:rsidR="00C9535A" w:rsidRPr="0084357D">
              <w:rPr>
                <w:rStyle w:val="Hyperlink"/>
                <w:noProof/>
              </w:rPr>
              <w:t>1.2.</w:t>
            </w:r>
            <w:r w:rsidR="00C9535A">
              <w:rPr>
                <w:noProof/>
                <w:lang w:val="en-US" w:eastAsia="en-US"/>
              </w:rPr>
              <w:tab/>
            </w:r>
            <w:r w:rsidR="00C9535A" w:rsidRPr="0084357D">
              <w:rPr>
                <w:rStyle w:val="Hyperlink"/>
                <w:noProof/>
              </w:rPr>
              <w:t>Scope of Document</w:t>
            </w:r>
            <w:r w:rsidR="00C9535A">
              <w:rPr>
                <w:noProof/>
                <w:webHidden/>
              </w:rPr>
              <w:tab/>
            </w:r>
            <w:r w:rsidR="00C9535A">
              <w:rPr>
                <w:noProof/>
                <w:webHidden/>
              </w:rPr>
              <w:fldChar w:fldCharType="begin"/>
            </w:r>
            <w:r w:rsidR="00C9535A">
              <w:rPr>
                <w:noProof/>
                <w:webHidden/>
              </w:rPr>
              <w:instrText xml:space="preserve"> PAGEREF _Toc528940842 \h </w:instrText>
            </w:r>
            <w:r w:rsidR="00C9535A">
              <w:rPr>
                <w:noProof/>
                <w:webHidden/>
              </w:rPr>
            </w:r>
            <w:r w:rsidR="00C9535A">
              <w:rPr>
                <w:noProof/>
                <w:webHidden/>
              </w:rPr>
              <w:fldChar w:fldCharType="separate"/>
            </w:r>
            <w:r w:rsidR="00C9535A">
              <w:rPr>
                <w:noProof/>
                <w:webHidden/>
              </w:rPr>
              <w:t>1</w:t>
            </w:r>
            <w:r w:rsidR="00C9535A">
              <w:rPr>
                <w:noProof/>
                <w:webHidden/>
              </w:rPr>
              <w:fldChar w:fldCharType="end"/>
            </w:r>
          </w:hyperlink>
        </w:p>
        <w:p w:rsidR="00C9535A" w:rsidRDefault="00D139F8">
          <w:pPr>
            <w:pStyle w:val="TOC1"/>
            <w:rPr>
              <w:noProof/>
              <w:lang w:val="en-US" w:eastAsia="en-US"/>
            </w:rPr>
          </w:pPr>
          <w:hyperlink w:anchor="_Toc528940843" w:history="1">
            <w:r w:rsidR="00C9535A" w:rsidRPr="0084357D">
              <w:rPr>
                <w:rStyle w:val="Hyperlink"/>
                <w:noProof/>
              </w:rPr>
              <w:t>1.3.</w:t>
            </w:r>
            <w:r w:rsidR="00C9535A">
              <w:rPr>
                <w:noProof/>
                <w:lang w:val="en-US" w:eastAsia="en-US"/>
              </w:rPr>
              <w:tab/>
            </w:r>
            <w:r w:rsidR="00C9535A" w:rsidRPr="0084357D">
              <w:rPr>
                <w:rStyle w:val="Hyperlink"/>
                <w:noProof/>
              </w:rPr>
              <w:t>Audience</w:t>
            </w:r>
            <w:r w:rsidR="00C9535A">
              <w:rPr>
                <w:noProof/>
                <w:webHidden/>
              </w:rPr>
              <w:tab/>
            </w:r>
            <w:r w:rsidR="00C9535A">
              <w:rPr>
                <w:noProof/>
                <w:webHidden/>
              </w:rPr>
              <w:fldChar w:fldCharType="begin"/>
            </w:r>
            <w:r w:rsidR="00C9535A">
              <w:rPr>
                <w:noProof/>
                <w:webHidden/>
              </w:rPr>
              <w:instrText xml:space="preserve"> PAGEREF _Toc528940843 \h </w:instrText>
            </w:r>
            <w:r w:rsidR="00C9535A">
              <w:rPr>
                <w:noProof/>
                <w:webHidden/>
              </w:rPr>
            </w:r>
            <w:r w:rsidR="00C9535A">
              <w:rPr>
                <w:noProof/>
                <w:webHidden/>
              </w:rPr>
              <w:fldChar w:fldCharType="separate"/>
            </w:r>
            <w:r w:rsidR="00C9535A">
              <w:rPr>
                <w:noProof/>
                <w:webHidden/>
              </w:rPr>
              <w:t>1</w:t>
            </w:r>
            <w:r w:rsidR="00C9535A">
              <w:rPr>
                <w:noProof/>
                <w:webHidden/>
              </w:rPr>
              <w:fldChar w:fldCharType="end"/>
            </w:r>
          </w:hyperlink>
        </w:p>
        <w:p w:rsidR="00C9535A" w:rsidRDefault="00D139F8">
          <w:pPr>
            <w:pStyle w:val="TOC1"/>
            <w:rPr>
              <w:noProof/>
              <w:lang w:val="en-US" w:eastAsia="en-US"/>
            </w:rPr>
          </w:pPr>
          <w:hyperlink w:anchor="_Toc528940844" w:history="1">
            <w:r w:rsidR="00C9535A" w:rsidRPr="0084357D">
              <w:rPr>
                <w:rStyle w:val="Hyperlink"/>
                <w:noProof/>
              </w:rPr>
              <w:t>2.</w:t>
            </w:r>
            <w:r w:rsidR="00C9535A">
              <w:rPr>
                <w:noProof/>
                <w:lang w:val="en-US" w:eastAsia="en-US"/>
              </w:rPr>
              <w:tab/>
            </w:r>
            <w:r w:rsidR="00C9535A" w:rsidRPr="0084357D">
              <w:rPr>
                <w:rStyle w:val="Hyperlink"/>
                <w:noProof/>
              </w:rPr>
              <w:t>APPLICATION FUNCTIONAL OVERVIEW</w:t>
            </w:r>
            <w:r w:rsidR="00C9535A">
              <w:rPr>
                <w:noProof/>
                <w:webHidden/>
              </w:rPr>
              <w:tab/>
            </w:r>
            <w:r w:rsidR="00C9535A">
              <w:rPr>
                <w:noProof/>
                <w:webHidden/>
              </w:rPr>
              <w:fldChar w:fldCharType="begin"/>
            </w:r>
            <w:r w:rsidR="00C9535A">
              <w:rPr>
                <w:noProof/>
                <w:webHidden/>
              </w:rPr>
              <w:instrText xml:space="preserve"> PAGEREF _Toc528940844 \h </w:instrText>
            </w:r>
            <w:r w:rsidR="00C9535A">
              <w:rPr>
                <w:noProof/>
                <w:webHidden/>
              </w:rPr>
            </w:r>
            <w:r w:rsidR="00C9535A">
              <w:rPr>
                <w:noProof/>
                <w:webHidden/>
              </w:rPr>
              <w:fldChar w:fldCharType="separate"/>
            </w:r>
            <w:r w:rsidR="00C9535A">
              <w:rPr>
                <w:noProof/>
                <w:webHidden/>
              </w:rPr>
              <w:t>2</w:t>
            </w:r>
            <w:r w:rsidR="00C9535A">
              <w:rPr>
                <w:noProof/>
                <w:webHidden/>
              </w:rPr>
              <w:fldChar w:fldCharType="end"/>
            </w:r>
          </w:hyperlink>
        </w:p>
        <w:p w:rsidR="00C9535A" w:rsidRDefault="00D139F8">
          <w:pPr>
            <w:pStyle w:val="TOC1"/>
            <w:rPr>
              <w:noProof/>
              <w:lang w:val="en-US" w:eastAsia="en-US"/>
            </w:rPr>
          </w:pPr>
          <w:hyperlink w:anchor="_Toc528940845" w:history="1">
            <w:r w:rsidR="00C9535A" w:rsidRPr="0084357D">
              <w:rPr>
                <w:rStyle w:val="Hyperlink"/>
                <w:noProof/>
                <w:lang w:bidi="en-US"/>
              </w:rPr>
              <w:t>2.1.</w:t>
            </w:r>
            <w:r w:rsidR="00C9535A">
              <w:rPr>
                <w:noProof/>
                <w:lang w:val="en-US" w:eastAsia="en-US"/>
              </w:rPr>
              <w:tab/>
            </w:r>
            <w:r w:rsidR="00C9535A" w:rsidRPr="0084357D">
              <w:rPr>
                <w:rStyle w:val="Hyperlink"/>
                <w:noProof/>
                <w:lang w:bidi="en-US"/>
              </w:rPr>
              <w:t>Application Functionality</w:t>
            </w:r>
            <w:r w:rsidR="00C9535A">
              <w:rPr>
                <w:noProof/>
                <w:webHidden/>
              </w:rPr>
              <w:tab/>
            </w:r>
            <w:r w:rsidR="00C9535A">
              <w:rPr>
                <w:noProof/>
                <w:webHidden/>
              </w:rPr>
              <w:fldChar w:fldCharType="begin"/>
            </w:r>
            <w:r w:rsidR="00C9535A">
              <w:rPr>
                <w:noProof/>
                <w:webHidden/>
              </w:rPr>
              <w:instrText xml:space="preserve"> PAGEREF _Toc528940845 \h </w:instrText>
            </w:r>
            <w:r w:rsidR="00C9535A">
              <w:rPr>
                <w:noProof/>
                <w:webHidden/>
              </w:rPr>
            </w:r>
            <w:r w:rsidR="00C9535A">
              <w:rPr>
                <w:noProof/>
                <w:webHidden/>
              </w:rPr>
              <w:fldChar w:fldCharType="separate"/>
            </w:r>
            <w:r w:rsidR="00C9535A">
              <w:rPr>
                <w:noProof/>
                <w:webHidden/>
              </w:rPr>
              <w:t>2</w:t>
            </w:r>
            <w:r w:rsidR="00C9535A">
              <w:rPr>
                <w:noProof/>
                <w:webHidden/>
              </w:rPr>
              <w:fldChar w:fldCharType="end"/>
            </w:r>
          </w:hyperlink>
        </w:p>
        <w:p w:rsidR="00C9535A" w:rsidRDefault="00D139F8">
          <w:pPr>
            <w:pStyle w:val="TOC1"/>
            <w:rPr>
              <w:noProof/>
              <w:lang w:val="en-US" w:eastAsia="en-US"/>
            </w:rPr>
          </w:pPr>
          <w:hyperlink w:anchor="_Toc528940846" w:history="1">
            <w:r w:rsidR="00C9535A" w:rsidRPr="0084357D">
              <w:rPr>
                <w:rStyle w:val="Hyperlink"/>
                <w:noProof/>
                <w:lang w:bidi="en-US"/>
              </w:rPr>
              <w:t>2.2.</w:t>
            </w:r>
            <w:r w:rsidR="00C9535A">
              <w:rPr>
                <w:noProof/>
                <w:lang w:val="en-US" w:eastAsia="en-US"/>
              </w:rPr>
              <w:tab/>
            </w:r>
            <w:r w:rsidR="00C9535A" w:rsidRPr="0084357D">
              <w:rPr>
                <w:rStyle w:val="Hyperlink"/>
                <w:noProof/>
                <w:lang w:bidi="en-US"/>
              </w:rPr>
              <w:t>Functional Context Diagram</w:t>
            </w:r>
            <w:r w:rsidR="00C9535A">
              <w:rPr>
                <w:noProof/>
                <w:webHidden/>
              </w:rPr>
              <w:tab/>
            </w:r>
            <w:r w:rsidR="00C9535A">
              <w:rPr>
                <w:noProof/>
                <w:webHidden/>
              </w:rPr>
              <w:fldChar w:fldCharType="begin"/>
            </w:r>
            <w:r w:rsidR="00C9535A">
              <w:rPr>
                <w:noProof/>
                <w:webHidden/>
              </w:rPr>
              <w:instrText xml:space="preserve"> PAGEREF _Toc528940846 \h </w:instrText>
            </w:r>
            <w:r w:rsidR="00C9535A">
              <w:rPr>
                <w:noProof/>
                <w:webHidden/>
              </w:rPr>
            </w:r>
            <w:r w:rsidR="00C9535A">
              <w:rPr>
                <w:noProof/>
                <w:webHidden/>
              </w:rPr>
              <w:fldChar w:fldCharType="separate"/>
            </w:r>
            <w:r w:rsidR="00C9535A">
              <w:rPr>
                <w:noProof/>
                <w:webHidden/>
              </w:rPr>
              <w:t>2</w:t>
            </w:r>
            <w:r w:rsidR="00C9535A">
              <w:rPr>
                <w:noProof/>
                <w:webHidden/>
              </w:rPr>
              <w:fldChar w:fldCharType="end"/>
            </w:r>
          </w:hyperlink>
        </w:p>
        <w:p w:rsidR="00C9535A" w:rsidRDefault="00D139F8">
          <w:pPr>
            <w:pStyle w:val="TOC1"/>
            <w:rPr>
              <w:noProof/>
              <w:lang w:val="en-US" w:eastAsia="en-US"/>
            </w:rPr>
          </w:pPr>
          <w:hyperlink w:anchor="_Toc528940847" w:history="1">
            <w:r w:rsidR="00C9535A" w:rsidRPr="0084357D">
              <w:rPr>
                <w:rStyle w:val="Hyperlink"/>
                <w:noProof/>
                <w:lang w:bidi="en-US"/>
              </w:rPr>
              <w:t>3.</w:t>
            </w:r>
            <w:r w:rsidR="00C9535A">
              <w:rPr>
                <w:noProof/>
                <w:lang w:val="en-US" w:eastAsia="en-US"/>
              </w:rPr>
              <w:tab/>
            </w:r>
            <w:r w:rsidR="00C9535A" w:rsidRPr="0084357D">
              <w:rPr>
                <w:rStyle w:val="Hyperlink"/>
                <w:noProof/>
              </w:rPr>
              <w:t>APPLICATION DEMOGRAPHY</w:t>
            </w:r>
            <w:r w:rsidR="00C9535A">
              <w:rPr>
                <w:noProof/>
                <w:webHidden/>
              </w:rPr>
              <w:tab/>
            </w:r>
            <w:r w:rsidR="00C9535A">
              <w:rPr>
                <w:noProof/>
                <w:webHidden/>
              </w:rPr>
              <w:fldChar w:fldCharType="begin"/>
            </w:r>
            <w:r w:rsidR="00C9535A">
              <w:rPr>
                <w:noProof/>
                <w:webHidden/>
              </w:rPr>
              <w:instrText xml:space="preserve"> PAGEREF _Toc528940847 \h </w:instrText>
            </w:r>
            <w:r w:rsidR="00C9535A">
              <w:rPr>
                <w:noProof/>
                <w:webHidden/>
              </w:rPr>
            </w:r>
            <w:r w:rsidR="00C9535A">
              <w:rPr>
                <w:noProof/>
                <w:webHidden/>
              </w:rPr>
              <w:fldChar w:fldCharType="separate"/>
            </w:r>
            <w:r w:rsidR="00C9535A">
              <w:rPr>
                <w:noProof/>
                <w:webHidden/>
              </w:rPr>
              <w:t>3</w:t>
            </w:r>
            <w:r w:rsidR="00C9535A">
              <w:rPr>
                <w:noProof/>
                <w:webHidden/>
              </w:rPr>
              <w:fldChar w:fldCharType="end"/>
            </w:r>
          </w:hyperlink>
        </w:p>
        <w:p w:rsidR="00C9535A" w:rsidRDefault="00D139F8">
          <w:pPr>
            <w:pStyle w:val="TOC1"/>
            <w:rPr>
              <w:noProof/>
              <w:lang w:val="en-US" w:eastAsia="en-US"/>
            </w:rPr>
          </w:pPr>
          <w:hyperlink w:anchor="_Toc528940848" w:history="1">
            <w:r w:rsidR="00C9535A" w:rsidRPr="0084357D">
              <w:rPr>
                <w:rStyle w:val="Hyperlink"/>
                <w:noProof/>
                <w:lang w:bidi="en-US"/>
              </w:rPr>
              <w:t>3.1.</w:t>
            </w:r>
            <w:r w:rsidR="00C9535A">
              <w:rPr>
                <w:noProof/>
                <w:lang w:val="en-US" w:eastAsia="en-US"/>
              </w:rPr>
              <w:tab/>
            </w:r>
            <w:r w:rsidR="00C9535A" w:rsidRPr="0084357D">
              <w:rPr>
                <w:rStyle w:val="Hyperlink"/>
                <w:noProof/>
                <w:lang w:bidi="en-US"/>
              </w:rPr>
              <w:t>Location of Application Instances</w:t>
            </w:r>
            <w:r w:rsidR="00C9535A">
              <w:rPr>
                <w:noProof/>
                <w:webHidden/>
              </w:rPr>
              <w:tab/>
            </w:r>
            <w:r w:rsidR="00C9535A">
              <w:rPr>
                <w:noProof/>
                <w:webHidden/>
              </w:rPr>
              <w:fldChar w:fldCharType="begin"/>
            </w:r>
            <w:r w:rsidR="00C9535A">
              <w:rPr>
                <w:noProof/>
                <w:webHidden/>
              </w:rPr>
              <w:instrText xml:space="preserve"> PAGEREF _Toc528940848 \h </w:instrText>
            </w:r>
            <w:r w:rsidR="00C9535A">
              <w:rPr>
                <w:noProof/>
                <w:webHidden/>
              </w:rPr>
            </w:r>
            <w:r w:rsidR="00C9535A">
              <w:rPr>
                <w:noProof/>
                <w:webHidden/>
              </w:rPr>
              <w:fldChar w:fldCharType="separate"/>
            </w:r>
            <w:r w:rsidR="00C9535A">
              <w:rPr>
                <w:noProof/>
                <w:webHidden/>
              </w:rPr>
              <w:t>3</w:t>
            </w:r>
            <w:r w:rsidR="00C9535A">
              <w:rPr>
                <w:noProof/>
                <w:webHidden/>
              </w:rPr>
              <w:fldChar w:fldCharType="end"/>
            </w:r>
          </w:hyperlink>
        </w:p>
        <w:p w:rsidR="00C9535A" w:rsidRDefault="00D139F8">
          <w:pPr>
            <w:pStyle w:val="TOC1"/>
            <w:rPr>
              <w:noProof/>
              <w:lang w:val="en-US" w:eastAsia="en-US"/>
            </w:rPr>
          </w:pPr>
          <w:hyperlink w:anchor="_Toc528940849" w:history="1">
            <w:r w:rsidR="00C9535A" w:rsidRPr="0084357D">
              <w:rPr>
                <w:rStyle w:val="Hyperlink"/>
                <w:noProof/>
                <w:lang w:bidi="en-US"/>
              </w:rPr>
              <w:t>3.2.</w:t>
            </w:r>
            <w:r w:rsidR="00C9535A">
              <w:rPr>
                <w:noProof/>
                <w:lang w:val="en-US" w:eastAsia="en-US"/>
              </w:rPr>
              <w:tab/>
            </w:r>
            <w:r w:rsidR="00C9535A" w:rsidRPr="0084357D">
              <w:rPr>
                <w:rStyle w:val="Hyperlink"/>
                <w:noProof/>
                <w:lang w:bidi="en-US"/>
              </w:rPr>
              <w:t>Application Users</w:t>
            </w:r>
            <w:r w:rsidR="00C9535A">
              <w:rPr>
                <w:noProof/>
                <w:webHidden/>
              </w:rPr>
              <w:tab/>
            </w:r>
            <w:r w:rsidR="00C9535A">
              <w:rPr>
                <w:noProof/>
                <w:webHidden/>
              </w:rPr>
              <w:fldChar w:fldCharType="begin"/>
            </w:r>
            <w:r w:rsidR="00C9535A">
              <w:rPr>
                <w:noProof/>
                <w:webHidden/>
              </w:rPr>
              <w:instrText xml:space="preserve"> PAGEREF _Toc528940849 \h </w:instrText>
            </w:r>
            <w:r w:rsidR="00C9535A">
              <w:rPr>
                <w:noProof/>
                <w:webHidden/>
              </w:rPr>
            </w:r>
            <w:r w:rsidR="00C9535A">
              <w:rPr>
                <w:noProof/>
                <w:webHidden/>
              </w:rPr>
              <w:fldChar w:fldCharType="separate"/>
            </w:r>
            <w:r w:rsidR="00C9535A">
              <w:rPr>
                <w:noProof/>
                <w:webHidden/>
              </w:rPr>
              <w:t>3</w:t>
            </w:r>
            <w:r w:rsidR="00C9535A">
              <w:rPr>
                <w:noProof/>
                <w:webHidden/>
              </w:rPr>
              <w:fldChar w:fldCharType="end"/>
            </w:r>
          </w:hyperlink>
        </w:p>
        <w:p w:rsidR="00C9535A" w:rsidRDefault="00D139F8">
          <w:pPr>
            <w:pStyle w:val="TOC1"/>
            <w:rPr>
              <w:noProof/>
              <w:lang w:val="en-US" w:eastAsia="en-US"/>
            </w:rPr>
          </w:pPr>
          <w:hyperlink w:anchor="_Toc528940850" w:history="1">
            <w:r w:rsidR="00C9535A" w:rsidRPr="0084357D">
              <w:rPr>
                <w:rStyle w:val="Hyperlink"/>
                <w:noProof/>
                <w:lang w:bidi="en-US"/>
              </w:rPr>
              <w:t>4.</w:t>
            </w:r>
            <w:r w:rsidR="00C9535A">
              <w:rPr>
                <w:noProof/>
                <w:lang w:val="en-US" w:eastAsia="en-US"/>
              </w:rPr>
              <w:tab/>
            </w:r>
            <w:r w:rsidR="00C9535A" w:rsidRPr="0084357D">
              <w:rPr>
                <w:rStyle w:val="Hyperlink"/>
                <w:noProof/>
                <w:lang w:bidi="en-US"/>
              </w:rPr>
              <w:t>SERVICE OVERVIEW</w:t>
            </w:r>
            <w:r w:rsidR="00C9535A">
              <w:rPr>
                <w:noProof/>
                <w:webHidden/>
              </w:rPr>
              <w:tab/>
            </w:r>
            <w:r w:rsidR="00C9535A">
              <w:rPr>
                <w:noProof/>
                <w:webHidden/>
              </w:rPr>
              <w:fldChar w:fldCharType="begin"/>
            </w:r>
            <w:r w:rsidR="00C9535A">
              <w:rPr>
                <w:noProof/>
                <w:webHidden/>
              </w:rPr>
              <w:instrText xml:space="preserve"> PAGEREF _Toc528940850 \h </w:instrText>
            </w:r>
            <w:r w:rsidR="00C9535A">
              <w:rPr>
                <w:noProof/>
                <w:webHidden/>
              </w:rPr>
            </w:r>
            <w:r w:rsidR="00C9535A">
              <w:rPr>
                <w:noProof/>
                <w:webHidden/>
              </w:rPr>
              <w:fldChar w:fldCharType="separate"/>
            </w:r>
            <w:r w:rsidR="00C9535A">
              <w:rPr>
                <w:noProof/>
                <w:webHidden/>
              </w:rPr>
              <w:t>3</w:t>
            </w:r>
            <w:r w:rsidR="00C9535A">
              <w:rPr>
                <w:noProof/>
                <w:webHidden/>
              </w:rPr>
              <w:fldChar w:fldCharType="end"/>
            </w:r>
          </w:hyperlink>
        </w:p>
        <w:p w:rsidR="00C9535A" w:rsidRDefault="00D139F8">
          <w:pPr>
            <w:pStyle w:val="TOC1"/>
            <w:rPr>
              <w:noProof/>
              <w:lang w:val="en-US" w:eastAsia="en-US"/>
            </w:rPr>
          </w:pPr>
          <w:hyperlink w:anchor="_Toc528940851" w:history="1">
            <w:r w:rsidR="00C9535A" w:rsidRPr="0084357D">
              <w:rPr>
                <w:rStyle w:val="Hyperlink"/>
                <w:noProof/>
                <w:lang w:bidi="en-US"/>
              </w:rPr>
              <w:t>5.</w:t>
            </w:r>
            <w:r w:rsidR="00C9535A">
              <w:rPr>
                <w:noProof/>
                <w:lang w:val="en-US" w:eastAsia="en-US"/>
              </w:rPr>
              <w:tab/>
            </w:r>
            <w:r w:rsidR="00C9535A" w:rsidRPr="0084357D">
              <w:rPr>
                <w:rStyle w:val="Hyperlink"/>
                <w:noProof/>
                <w:lang w:bidi="en-US"/>
              </w:rPr>
              <w:t>TECHNICAL ARCHITECTURE</w:t>
            </w:r>
            <w:r w:rsidR="00C9535A">
              <w:rPr>
                <w:noProof/>
                <w:webHidden/>
              </w:rPr>
              <w:tab/>
            </w:r>
            <w:r w:rsidR="00C9535A">
              <w:rPr>
                <w:noProof/>
                <w:webHidden/>
              </w:rPr>
              <w:fldChar w:fldCharType="begin"/>
            </w:r>
            <w:r w:rsidR="00C9535A">
              <w:rPr>
                <w:noProof/>
                <w:webHidden/>
              </w:rPr>
              <w:instrText xml:space="preserve"> PAGEREF _Toc528940851 \h </w:instrText>
            </w:r>
            <w:r w:rsidR="00C9535A">
              <w:rPr>
                <w:noProof/>
                <w:webHidden/>
              </w:rPr>
            </w:r>
            <w:r w:rsidR="00C9535A">
              <w:rPr>
                <w:noProof/>
                <w:webHidden/>
              </w:rPr>
              <w:fldChar w:fldCharType="separate"/>
            </w:r>
            <w:r w:rsidR="00C9535A">
              <w:rPr>
                <w:noProof/>
                <w:webHidden/>
              </w:rPr>
              <w:t>4</w:t>
            </w:r>
            <w:r w:rsidR="00C9535A">
              <w:rPr>
                <w:noProof/>
                <w:webHidden/>
              </w:rPr>
              <w:fldChar w:fldCharType="end"/>
            </w:r>
          </w:hyperlink>
        </w:p>
        <w:p w:rsidR="00C9535A" w:rsidRDefault="00D139F8">
          <w:pPr>
            <w:pStyle w:val="TOC1"/>
            <w:rPr>
              <w:noProof/>
              <w:lang w:val="en-US" w:eastAsia="en-US"/>
            </w:rPr>
          </w:pPr>
          <w:hyperlink w:anchor="_Toc528940852" w:history="1">
            <w:r w:rsidR="00C9535A" w:rsidRPr="0084357D">
              <w:rPr>
                <w:rStyle w:val="Hyperlink"/>
                <w:noProof/>
                <w:lang w:bidi="en-US"/>
              </w:rPr>
              <w:t>5.1.</w:t>
            </w:r>
            <w:r w:rsidR="00C9535A">
              <w:rPr>
                <w:noProof/>
                <w:lang w:val="en-US" w:eastAsia="en-US"/>
              </w:rPr>
              <w:tab/>
            </w:r>
            <w:r w:rsidR="00C9535A" w:rsidRPr="0084357D">
              <w:rPr>
                <w:rStyle w:val="Hyperlink"/>
                <w:noProof/>
                <w:lang w:bidi="en-US"/>
              </w:rPr>
              <w:t>Interfaces</w:t>
            </w:r>
            <w:r w:rsidR="00C9535A">
              <w:rPr>
                <w:noProof/>
                <w:webHidden/>
              </w:rPr>
              <w:tab/>
            </w:r>
            <w:r w:rsidR="00C9535A">
              <w:rPr>
                <w:noProof/>
                <w:webHidden/>
              </w:rPr>
              <w:fldChar w:fldCharType="begin"/>
            </w:r>
            <w:r w:rsidR="00C9535A">
              <w:rPr>
                <w:noProof/>
                <w:webHidden/>
              </w:rPr>
              <w:instrText xml:space="preserve"> PAGEREF _Toc528940852 \h </w:instrText>
            </w:r>
            <w:r w:rsidR="00C9535A">
              <w:rPr>
                <w:noProof/>
                <w:webHidden/>
              </w:rPr>
            </w:r>
            <w:r w:rsidR="00C9535A">
              <w:rPr>
                <w:noProof/>
                <w:webHidden/>
              </w:rPr>
              <w:fldChar w:fldCharType="separate"/>
            </w:r>
            <w:r w:rsidR="00C9535A">
              <w:rPr>
                <w:noProof/>
                <w:webHidden/>
              </w:rPr>
              <w:t>6</w:t>
            </w:r>
            <w:r w:rsidR="00C9535A">
              <w:rPr>
                <w:noProof/>
                <w:webHidden/>
              </w:rPr>
              <w:fldChar w:fldCharType="end"/>
            </w:r>
          </w:hyperlink>
        </w:p>
        <w:p w:rsidR="00C9535A" w:rsidRDefault="00D139F8">
          <w:pPr>
            <w:pStyle w:val="TOC1"/>
            <w:rPr>
              <w:noProof/>
              <w:lang w:val="en-US" w:eastAsia="en-US"/>
            </w:rPr>
          </w:pPr>
          <w:hyperlink w:anchor="_Toc528940853" w:history="1">
            <w:r w:rsidR="00C9535A" w:rsidRPr="0084357D">
              <w:rPr>
                <w:rStyle w:val="Hyperlink"/>
                <w:noProof/>
                <w:lang w:bidi="en-US"/>
              </w:rPr>
              <w:t>5.2.</w:t>
            </w:r>
            <w:r w:rsidR="00C9535A">
              <w:rPr>
                <w:noProof/>
                <w:lang w:val="en-US" w:eastAsia="en-US"/>
              </w:rPr>
              <w:tab/>
            </w:r>
            <w:r w:rsidR="00C9535A" w:rsidRPr="0084357D">
              <w:rPr>
                <w:rStyle w:val="Hyperlink"/>
                <w:noProof/>
                <w:lang w:bidi="en-US"/>
              </w:rPr>
              <w:t>Source Code Inventory</w:t>
            </w:r>
            <w:r w:rsidR="00C9535A">
              <w:rPr>
                <w:noProof/>
                <w:webHidden/>
              </w:rPr>
              <w:tab/>
            </w:r>
            <w:r w:rsidR="00C9535A">
              <w:rPr>
                <w:noProof/>
                <w:webHidden/>
              </w:rPr>
              <w:fldChar w:fldCharType="begin"/>
            </w:r>
            <w:r w:rsidR="00C9535A">
              <w:rPr>
                <w:noProof/>
                <w:webHidden/>
              </w:rPr>
              <w:instrText xml:space="preserve"> PAGEREF _Toc528940853 \h </w:instrText>
            </w:r>
            <w:r w:rsidR="00C9535A">
              <w:rPr>
                <w:noProof/>
                <w:webHidden/>
              </w:rPr>
            </w:r>
            <w:r w:rsidR="00C9535A">
              <w:rPr>
                <w:noProof/>
                <w:webHidden/>
              </w:rPr>
              <w:fldChar w:fldCharType="separate"/>
            </w:r>
            <w:r w:rsidR="00C9535A">
              <w:rPr>
                <w:noProof/>
                <w:webHidden/>
              </w:rPr>
              <w:t>6</w:t>
            </w:r>
            <w:r w:rsidR="00C9535A">
              <w:rPr>
                <w:noProof/>
                <w:webHidden/>
              </w:rPr>
              <w:fldChar w:fldCharType="end"/>
            </w:r>
          </w:hyperlink>
        </w:p>
        <w:p w:rsidR="00C9535A" w:rsidRDefault="00D139F8">
          <w:pPr>
            <w:pStyle w:val="TOC1"/>
            <w:rPr>
              <w:noProof/>
              <w:lang w:val="en-US" w:eastAsia="en-US"/>
            </w:rPr>
          </w:pPr>
          <w:hyperlink w:anchor="_Toc528940854" w:history="1">
            <w:r w:rsidR="00C9535A" w:rsidRPr="0084357D">
              <w:rPr>
                <w:rStyle w:val="Hyperlink"/>
                <w:noProof/>
                <w:lang w:bidi="en-US"/>
              </w:rPr>
              <w:t>6.</w:t>
            </w:r>
            <w:r w:rsidR="00C9535A">
              <w:rPr>
                <w:noProof/>
                <w:lang w:val="en-US" w:eastAsia="en-US"/>
              </w:rPr>
              <w:tab/>
            </w:r>
            <w:r w:rsidR="00C9535A" w:rsidRPr="0084357D">
              <w:rPr>
                <w:rStyle w:val="Hyperlink"/>
                <w:noProof/>
                <w:lang w:bidi="en-US"/>
              </w:rPr>
              <w:t>ENVIRONMENT DETAILS</w:t>
            </w:r>
            <w:r w:rsidR="00C9535A">
              <w:rPr>
                <w:noProof/>
                <w:webHidden/>
              </w:rPr>
              <w:tab/>
            </w:r>
            <w:r w:rsidR="00C9535A">
              <w:rPr>
                <w:noProof/>
                <w:webHidden/>
              </w:rPr>
              <w:fldChar w:fldCharType="begin"/>
            </w:r>
            <w:r w:rsidR="00C9535A">
              <w:rPr>
                <w:noProof/>
                <w:webHidden/>
              </w:rPr>
              <w:instrText xml:space="preserve"> PAGEREF _Toc528940854 \h </w:instrText>
            </w:r>
            <w:r w:rsidR="00C9535A">
              <w:rPr>
                <w:noProof/>
                <w:webHidden/>
              </w:rPr>
            </w:r>
            <w:r w:rsidR="00C9535A">
              <w:rPr>
                <w:noProof/>
                <w:webHidden/>
              </w:rPr>
              <w:fldChar w:fldCharType="separate"/>
            </w:r>
            <w:r w:rsidR="00C9535A">
              <w:rPr>
                <w:noProof/>
                <w:webHidden/>
              </w:rPr>
              <w:t>7</w:t>
            </w:r>
            <w:r w:rsidR="00C9535A">
              <w:rPr>
                <w:noProof/>
                <w:webHidden/>
              </w:rPr>
              <w:fldChar w:fldCharType="end"/>
            </w:r>
          </w:hyperlink>
        </w:p>
        <w:p w:rsidR="00C9535A" w:rsidRDefault="00D139F8">
          <w:pPr>
            <w:pStyle w:val="TOC1"/>
            <w:rPr>
              <w:noProof/>
              <w:lang w:val="en-US" w:eastAsia="en-US"/>
            </w:rPr>
          </w:pPr>
          <w:hyperlink w:anchor="_Toc528940855" w:history="1">
            <w:r w:rsidR="00C9535A" w:rsidRPr="0084357D">
              <w:rPr>
                <w:rStyle w:val="Hyperlink"/>
                <w:noProof/>
                <w:lang w:bidi="en-US"/>
              </w:rPr>
              <w:t>7.</w:t>
            </w:r>
            <w:r w:rsidR="00C9535A">
              <w:rPr>
                <w:noProof/>
                <w:lang w:val="en-US" w:eastAsia="en-US"/>
              </w:rPr>
              <w:tab/>
            </w:r>
            <w:r w:rsidR="00C9535A" w:rsidRPr="0084357D">
              <w:rPr>
                <w:rStyle w:val="Hyperlink"/>
                <w:noProof/>
                <w:lang w:bidi="en-US"/>
              </w:rPr>
              <w:t>CLOUD ENVIRONMENT DETAILS</w:t>
            </w:r>
            <w:r w:rsidR="00C9535A">
              <w:rPr>
                <w:noProof/>
                <w:webHidden/>
              </w:rPr>
              <w:tab/>
            </w:r>
            <w:r w:rsidR="00C9535A">
              <w:rPr>
                <w:noProof/>
                <w:webHidden/>
              </w:rPr>
              <w:fldChar w:fldCharType="begin"/>
            </w:r>
            <w:r w:rsidR="00C9535A">
              <w:rPr>
                <w:noProof/>
                <w:webHidden/>
              </w:rPr>
              <w:instrText xml:space="preserve"> PAGEREF _Toc528940855 \h </w:instrText>
            </w:r>
            <w:r w:rsidR="00C9535A">
              <w:rPr>
                <w:noProof/>
                <w:webHidden/>
              </w:rPr>
            </w:r>
            <w:r w:rsidR="00C9535A">
              <w:rPr>
                <w:noProof/>
                <w:webHidden/>
              </w:rPr>
              <w:fldChar w:fldCharType="separate"/>
            </w:r>
            <w:r w:rsidR="00C9535A">
              <w:rPr>
                <w:noProof/>
                <w:webHidden/>
              </w:rPr>
              <w:t>7</w:t>
            </w:r>
            <w:r w:rsidR="00C9535A">
              <w:rPr>
                <w:noProof/>
                <w:webHidden/>
              </w:rPr>
              <w:fldChar w:fldCharType="end"/>
            </w:r>
          </w:hyperlink>
        </w:p>
        <w:p w:rsidR="00C9535A" w:rsidRDefault="00D139F8">
          <w:pPr>
            <w:pStyle w:val="TOC1"/>
            <w:rPr>
              <w:noProof/>
              <w:lang w:val="en-US" w:eastAsia="en-US"/>
            </w:rPr>
          </w:pPr>
          <w:hyperlink w:anchor="_Toc528940856" w:history="1">
            <w:r w:rsidR="00C9535A" w:rsidRPr="0084357D">
              <w:rPr>
                <w:rStyle w:val="Hyperlink"/>
                <w:noProof/>
                <w:lang w:bidi="en-US"/>
              </w:rPr>
              <w:t>7.1.</w:t>
            </w:r>
            <w:r w:rsidR="00C9535A">
              <w:rPr>
                <w:noProof/>
                <w:lang w:val="en-US" w:eastAsia="en-US"/>
              </w:rPr>
              <w:tab/>
            </w:r>
            <w:r w:rsidR="00C9535A" w:rsidRPr="0084357D">
              <w:rPr>
                <w:rStyle w:val="Hyperlink"/>
                <w:noProof/>
                <w:lang w:bidi="en-US"/>
              </w:rPr>
              <w:t>Cloud Environment Type</w:t>
            </w:r>
            <w:r w:rsidR="00C9535A">
              <w:rPr>
                <w:noProof/>
                <w:webHidden/>
              </w:rPr>
              <w:tab/>
            </w:r>
            <w:r w:rsidR="00C9535A">
              <w:rPr>
                <w:noProof/>
                <w:webHidden/>
              </w:rPr>
              <w:fldChar w:fldCharType="begin"/>
            </w:r>
            <w:r w:rsidR="00C9535A">
              <w:rPr>
                <w:noProof/>
                <w:webHidden/>
              </w:rPr>
              <w:instrText xml:space="preserve"> PAGEREF _Toc528940856 \h </w:instrText>
            </w:r>
            <w:r w:rsidR="00C9535A">
              <w:rPr>
                <w:noProof/>
                <w:webHidden/>
              </w:rPr>
            </w:r>
            <w:r w:rsidR="00C9535A">
              <w:rPr>
                <w:noProof/>
                <w:webHidden/>
              </w:rPr>
              <w:fldChar w:fldCharType="separate"/>
            </w:r>
            <w:r w:rsidR="00C9535A">
              <w:rPr>
                <w:noProof/>
                <w:webHidden/>
              </w:rPr>
              <w:t>7</w:t>
            </w:r>
            <w:r w:rsidR="00C9535A">
              <w:rPr>
                <w:noProof/>
                <w:webHidden/>
              </w:rPr>
              <w:fldChar w:fldCharType="end"/>
            </w:r>
          </w:hyperlink>
        </w:p>
        <w:p w:rsidR="00C9535A" w:rsidRDefault="00D139F8">
          <w:pPr>
            <w:pStyle w:val="TOC1"/>
            <w:rPr>
              <w:noProof/>
              <w:lang w:val="en-US" w:eastAsia="en-US"/>
            </w:rPr>
          </w:pPr>
          <w:hyperlink w:anchor="_Toc528940857" w:history="1">
            <w:r w:rsidR="00C9535A" w:rsidRPr="0084357D">
              <w:rPr>
                <w:rStyle w:val="Hyperlink"/>
                <w:noProof/>
                <w:lang w:bidi="en-US"/>
              </w:rPr>
              <w:t>7.2.</w:t>
            </w:r>
            <w:r w:rsidR="00C9535A">
              <w:rPr>
                <w:noProof/>
                <w:lang w:val="en-US" w:eastAsia="en-US"/>
              </w:rPr>
              <w:tab/>
            </w:r>
            <w:r w:rsidR="00C9535A" w:rsidRPr="0084357D">
              <w:rPr>
                <w:rStyle w:val="Hyperlink"/>
                <w:noProof/>
                <w:lang w:bidi="en-US"/>
              </w:rPr>
              <w:t>Performance &amp; Scalability</w:t>
            </w:r>
            <w:r w:rsidR="00C9535A">
              <w:rPr>
                <w:noProof/>
                <w:webHidden/>
              </w:rPr>
              <w:tab/>
            </w:r>
            <w:r w:rsidR="00C9535A">
              <w:rPr>
                <w:noProof/>
                <w:webHidden/>
              </w:rPr>
              <w:fldChar w:fldCharType="begin"/>
            </w:r>
            <w:r w:rsidR="00C9535A">
              <w:rPr>
                <w:noProof/>
                <w:webHidden/>
              </w:rPr>
              <w:instrText xml:space="preserve"> PAGEREF _Toc528940857 \h </w:instrText>
            </w:r>
            <w:r w:rsidR="00C9535A">
              <w:rPr>
                <w:noProof/>
                <w:webHidden/>
              </w:rPr>
            </w:r>
            <w:r w:rsidR="00C9535A">
              <w:rPr>
                <w:noProof/>
                <w:webHidden/>
              </w:rPr>
              <w:fldChar w:fldCharType="separate"/>
            </w:r>
            <w:r w:rsidR="00C9535A">
              <w:rPr>
                <w:noProof/>
                <w:webHidden/>
              </w:rPr>
              <w:t>7</w:t>
            </w:r>
            <w:r w:rsidR="00C9535A">
              <w:rPr>
                <w:noProof/>
                <w:webHidden/>
              </w:rPr>
              <w:fldChar w:fldCharType="end"/>
            </w:r>
          </w:hyperlink>
        </w:p>
        <w:p w:rsidR="00C9535A" w:rsidRDefault="00D139F8">
          <w:pPr>
            <w:pStyle w:val="TOC1"/>
            <w:rPr>
              <w:noProof/>
              <w:lang w:val="en-US" w:eastAsia="en-US"/>
            </w:rPr>
          </w:pPr>
          <w:hyperlink w:anchor="_Toc528940858" w:history="1">
            <w:r w:rsidR="00C9535A" w:rsidRPr="0084357D">
              <w:rPr>
                <w:rStyle w:val="Hyperlink"/>
                <w:noProof/>
                <w:lang w:bidi="en-US"/>
              </w:rPr>
              <w:t>7.3.</w:t>
            </w:r>
            <w:r w:rsidR="00C9535A">
              <w:rPr>
                <w:noProof/>
                <w:lang w:val="en-US" w:eastAsia="en-US"/>
              </w:rPr>
              <w:tab/>
            </w:r>
            <w:r w:rsidR="00C9535A" w:rsidRPr="0084357D">
              <w:rPr>
                <w:rStyle w:val="Hyperlink"/>
                <w:noProof/>
              </w:rPr>
              <w:t>RACI Matrix</w:t>
            </w:r>
            <w:r w:rsidR="00C9535A">
              <w:rPr>
                <w:noProof/>
                <w:webHidden/>
              </w:rPr>
              <w:tab/>
            </w:r>
            <w:r w:rsidR="00C9535A">
              <w:rPr>
                <w:noProof/>
                <w:webHidden/>
              </w:rPr>
              <w:fldChar w:fldCharType="begin"/>
            </w:r>
            <w:r w:rsidR="00C9535A">
              <w:rPr>
                <w:noProof/>
                <w:webHidden/>
              </w:rPr>
              <w:instrText xml:space="preserve"> PAGEREF _Toc528940858 \h </w:instrText>
            </w:r>
            <w:r w:rsidR="00C9535A">
              <w:rPr>
                <w:noProof/>
                <w:webHidden/>
              </w:rPr>
            </w:r>
            <w:r w:rsidR="00C9535A">
              <w:rPr>
                <w:noProof/>
                <w:webHidden/>
              </w:rPr>
              <w:fldChar w:fldCharType="separate"/>
            </w:r>
            <w:r w:rsidR="00C9535A">
              <w:rPr>
                <w:noProof/>
                <w:webHidden/>
              </w:rPr>
              <w:t>7</w:t>
            </w:r>
            <w:r w:rsidR="00C9535A">
              <w:rPr>
                <w:noProof/>
                <w:webHidden/>
              </w:rPr>
              <w:fldChar w:fldCharType="end"/>
            </w:r>
          </w:hyperlink>
        </w:p>
        <w:p w:rsidR="00C9535A" w:rsidRDefault="00D139F8">
          <w:pPr>
            <w:pStyle w:val="TOC1"/>
            <w:rPr>
              <w:noProof/>
              <w:lang w:val="en-US" w:eastAsia="en-US"/>
            </w:rPr>
          </w:pPr>
          <w:hyperlink w:anchor="_Toc528940859" w:history="1">
            <w:r w:rsidR="00C9535A" w:rsidRPr="0084357D">
              <w:rPr>
                <w:rStyle w:val="Hyperlink"/>
                <w:noProof/>
              </w:rPr>
              <w:t>7.4.</w:t>
            </w:r>
            <w:r w:rsidR="00C9535A">
              <w:rPr>
                <w:noProof/>
                <w:lang w:val="en-US" w:eastAsia="en-US"/>
              </w:rPr>
              <w:tab/>
            </w:r>
            <w:r w:rsidR="00C9535A" w:rsidRPr="0084357D">
              <w:rPr>
                <w:rStyle w:val="Hyperlink"/>
                <w:noProof/>
              </w:rPr>
              <w:t>Policies of the Cloud Provider</w:t>
            </w:r>
            <w:r w:rsidR="00C9535A">
              <w:rPr>
                <w:noProof/>
                <w:webHidden/>
              </w:rPr>
              <w:tab/>
            </w:r>
            <w:r w:rsidR="00C9535A">
              <w:rPr>
                <w:noProof/>
                <w:webHidden/>
              </w:rPr>
              <w:fldChar w:fldCharType="begin"/>
            </w:r>
            <w:r w:rsidR="00C9535A">
              <w:rPr>
                <w:noProof/>
                <w:webHidden/>
              </w:rPr>
              <w:instrText xml:space="preserve"> PAGEREF _Toc528940859 \h </w:instrText>
            </w:r>
            <w:r w:rsidR="00C9535A">
              <w:rPr>
                <w:noProof/>
                <w:webHidden/>
              </w:rPr>
            </w:r>
            <w:r w:rsidR="00C9535A">
              <w:rPr>
                <w:noProof/>
                <w:webHidden/>
              </w:rPr>
              <w:fldChar w:fldCharType="separate"/>
            </w:r>
            <w:r w:rsidR="00C9535A">
              <w:rPr>
                <w:noProof/>
                <w:webHidden/>
              </w:rPr>
              <w:t>7</w:t>
            </w:r>
            <w:r w:rsidR="00C9535A">
              <w:rPr>
                <w:noProof/>
                <w:webHidden/>
              </w:rPr>
              <w:fldChar w:fldCharType="end"/>
            </w:r>
          </w:hyperlink>
        </w:p>
        <w:p w:rsidR="00C9535A" w:rsidRDefault="00D139F8">
          <w:pPr>
            <w:pStyle w:val="TOC1"/>
            <w:rPr>
              <w:noProof/>
              <w:lang w:val="en-US" w:eastAsia="en-US"/>
            </w:rPr>
          </w:pPr>
          <w:hyperlink w:anchor="_Toc528940860" w:history="1">
            <w:r w:rsidR="00C9535A" w:rsidRPr="0084357D">
              <w:rPr>
                <w:rStyle w:val="Hyperlink"/>
                <w:noProof/>
                <w:lang w:bidi="en-US"/>
              </w:rPr>
              <w:t>7.5.</w:t>
            </w:r>
            <w:r w:rsidR="00C9535A">
              <w:rPr>
                <w:noProof/>
                <w:lang w:val="en-US" w:eastAsia="en-US"/>
              </w:rPr>
              <w:tab/>
            </w:r>
            <w:r w:rsidR="00C9535A" w:rsidRPr="0084357D">
              <w:rPr>
                <w:rStyle w:val="Hyperlink"/>
                <w:noProof/>
              </w:rPr>
              <w:t>Availability of Service</w:t>
            </w:r>
            <w:r w:rsidR="00C9535A">
              <w:rPr>
                <w:noProof/>
                <w:webHidden/>
              </w:rPr>
              <w:tab/>
            </w:r>
            <w:r w:rsidR="00C9535A">
              <w:rPr>
                <w:noProof/>
                <w:webHidden/>
              </w:rPr>
              <w:fldChar w:fldCharType="begin"/>
            </w:r>
            <w:r w:rsidR="00C9535A">
              <w:rPr>
                <w:noProof/>
                <w:webHidden/>
              </w:rPr>
              <w:instrText xml:space="preserve"> PAGEREF _Toc528940860 \h </w:instrText>
            </w:r>
            <w:r w:rsidR="00C9535A">
              <w:rPr>
                <w:noProof/>
                <w:webHidden/>
              </w:rPr>
            </w:r>
            <w:r w:rsidR="00C9535A">
              <w:rPr>
                <w:noProof/>
                <w:webHidden/>
              </w:rPr>
              <w:fldChar w:fldCharType="separate"/>
            </w:r>
            <w:r w:rsidR="00C9535A">
              <w:rPr>
                <w:noProof/>
                <w:webHidden/>
              </w:rPr>
              <w:t>8</w:t>
            </w:r>
            <w:r w:rsidR="00C9535A">
              <w:rPr>
                <w:noProof/>
                <w:webHidden/>
              </w:rPr>
              <w:fldChar w:fldCharType="end"/>
            </w:r>
          </w:hyperlink>
        </w:p>
        <w:p w:rsidR="00C9535A" w:rsidRDefault="00D139F8">
          <w:pPr>
            <w:pStyle w:val="TOC1"/>
            <w:rPr>
              <w:noProof/>
              <w:lang w:val="en-US" w:eastAsia="en-US"/>
            </w:rPr>
          </w:pPr>
          <w:hyperlink w:anchor="_Toc528940861" w:history="1">
            <w:r w:rsidR="00C9535A" w:rsidRPr="0084357D">
              <w:rPr>
                <w:rStyle w:val="Hyperlink"/>
                <w:noProof/>
                <w:lang w:bidi="en-US"/>
              </w:rPr>
              <w:t>7.6.</w:t>
            </w:r>
            <w:r w:rsidR="00C9535A">
              <w:rPr>
                <w:noProof/>
                <w:lang w:val="en-US" w:eastAsia="en-US"/>
              </w:rPr>
              <w:tab/>
            </w:r>
            <w:r w:rsidR="00C9535A" w:rsidRPr="0084357D">
              <w:rPr>
                <w:rStyle w:val="Hyperlink"/>
                <w:noProof/>
              </w:rPr>
              <w:t>Data Aspects</w:t>
            </w:r>
            <w:r w:rsidR="00C9535A">
              <w:rPr>
                <w:noProof/>
                <w:webHidden/>
              </w:rPr>
              <w:tab/>
            </w:r>
            <w:r w:rsidR="00C9535A">
              <w:rPr>
                <w:noProof/>
                <w:webHidden/>
              </w:rPr>
              <w:fldChar w:fldCharType="begin"/>
            </w:r>
            <w:r w:rsidR="00C9535A">
              <w:rPr>
                <w:noProof/>
                <w:webHidden/>
              </w:rPr>
              <w:instrText xml:space="preserve"> PAGEREF _Toc528940861 \h </w:instrText>
            </w:r>
            <w:r w:rsidR="00C9535A">
              <w:rPr>
                <w:noProof/>
                <w:webHidden/>
              </w:rPr>
            </w:r>
            <w:r w:rsidR="00C9535A">
              <w:rPr>
                <w:noProof/>
                <w:webHidden/>
              </w:rPr>
              <w:fldChar w:fldCharType="separate"/>
            </w:r>
            <w:r w:rsidR="00C9535A">
              <w:rPr>
                <w:noProof/>
                <w:webHidden/>
              </w:rPr>
              <w:t>8</w:t>
            </w:r>
            <w:r w:rsidR="00C9535A">
              <w:rPr>
                <w:noProof/>
                <w:webHidden/>
              </w:rPr>
              <w:fldChar w:fldCharType="end"/>
            </w:r>
          </w:hyperlink>
        </w:p>
        <w:p w:rsidR="00C9535A" w:rsidRDefault="00D139F8">
          <w:pPr>
            <w:pStyle w:val="TOC1"/>
            <w:rPr>
              <w:noProof/>
              <w:lang w:val="en-US" w:eastAsia="en-US"/>
            </w:rPr>
          </w:pPr>
          <w:hyperlink w:anchor="_Toc528940862" w:history="1">
            <w:r w:rsidR="00C9535A" w:rsidRPr="0084357D">
              <w:rPr>
                <w:rStyle w:val="Hyperlink"/>
                <w:noProof/>
                <w:lang w:bidi="en-US"/>
              </w:rPr>
              <w:t>8.</w:t>
            </w:r>
            <w:r w:rsidR="00C9535A">
              <w:rPr>
                <w:noProof/>
                <w:lang w:val="en-US" w:eastAsia="en-US"/>
              </w:rPr>
              <w:tab/>
            </w:r>
            <w:r w:rsidR="00C9535A" w:rsidRPr="0084357D">
              <w:rPr>
                <w:rStyle w:val="Hyperlink"/>
                <w:noProof/>
                <w:lang w:bidi="en-US"/>
              </w:rPr>
              <w:t>SERVER DETAILS</w:t>
            </w:r>
            <w:r w:rsidR="00C9535A">
              <w:rPr>
                <w:noProof/>
                <w:webHidden/>
              </w:rPr>
              <w:tab/>
            </w:r>
            <w:r w:rsidR="00C9535A">
              <w:rPr>
                <w:noProof/>
                <w:webHidden/>
              </w:rPr>
              <w:fldChar w:fldCharType="begin"/>
            </w:r>
            <w:r w:rsidR="00C9535A">
              <w:rPr>
                <w:noProof/>
                <w:webHidden/>
              </w:rPr>
              <w:instrText xml:space="preserve"> PAGEREF _Toc528940862 \h </w:instrText>
            </w:r>
            <w:r w:rsidR="00C9535A">
              <w:rPr>
                <w:noProof/>
                <w:webHidden/>
              </w:rPr>
            </w:r>
            <w:r w:rsidR="00C9535A">
              <w:rPr>
                <w:noProof/>
                <w:webHidden/>
              </w:rPr>
              <w:fldChar w:fldCharType="separate"/>
            </w:r>
            <w:r w:rsidR="00C9535A">
              <w:rPr>
                <w:noProof/>
                <w:webHidden/>
              </w:rPr>
              <w:t>8</w:t>
            </w:r>
            <w:r w:rsidR="00C9535A">
              <w:rPr>
                <w:noProof/>
                <w:webHidden/>
              </w:rPr>
              <w:fldChar w:fldCharType="end"/>
            </w:r>
          </w:hyperlink>
        </w:p>
        <w:p w:rsidR="00C9535A" w:rsidRDefault="00D139F8">
          <w:pPr>
            <w:pStyle w:val="TOC1"/>
            <w:rPr>
              <w:noProof/>
              <w:lang w:val="en-US" w:eastAsia="en-US"/>
            </w:rPr>
          </w:pPr>
          <w:hyperlink w:anchor="_Toc528940863" w:history="1">
            <w:r w:rsidR="00C9535A" w:rsidRPr="0084357D">
              <w:rPr>
                <w:rStyle w:val="Hyperlink"/>
                <w:noProof/>
                <w:lang w:bidi="en-US"/>
              </w:rPr>
              <w:t>9.</w:t>
            </w:r>
            <w:r w:rsidR="00C9535A">
              <w:rPr>
                <w:noProof/>
                <w:lang w:val="en-US" w:eastAsia="en-US"/>
              </w:rPr>
              <w:tab/>
            </w:r>
            <w:r w:rsidR="00C9535A" w:rsidRPr="0084357D">
              <w:rPr>
                <w:rStyle w:val="Hyperlink"/>
                <w:noProof/>
                <w:lang w:bidi="en-US"/>
              </w:rPr>
              <w:t>TOOLS INFORMATION</w:t>
            </w:r>
            <w:r w:rsidR="00C9535A">
              <w:rPr>
                <w:noProof/>
                <w:webHidden/>
              </w:rPr>
              <w:tab/>
            </w:r>
            <w:r w:rsidR="00C9535A">
              <w:rPr>
                <w:noProof/>
                <w:webHidden/>
              </w:rPr>
              <w:fldChar w:fldCharType="begin"/>
            </w:r>
            <w:r w:rsidR="00C9535A">
              <w:rPr>
                <w:noProof/>
                <w:webHidden/>
              </w:rPr>
              <w:instrText xml:space="preserve"> PAGEREF _Toc528940863 \h </w:instrText>
            </w:r>
            <w:r w:rsidR="00C9535A">
              <w:rPr>
                <w:noProof/>
                <w:webHidden/>
              </w:rPr>
            </w:r>
            <w:r w:rsidR="00C9535A">
              <w:rPr>
                <w:noProof/>
                <w:webHidden/>
              </w:rPr>
              <w:fldChar w:fldCharType="separate"/>
            </w:r>
            <w:r w:rsidR="00C9535A">
              <w:rPr>
                <w:noProof/>
                <w:webHidden/>
              </w:rPr>
              <w:t>9</w:t>
            </w:r>
            <w:r w:rsidR="00C9535A">
              <w:rPr>
                <w:noProof/>
                <w:webHidden/>
              </w:rPr>
              <w:fldChar w:fldCharType="end"/>
            </w:r>
          </w:hyperlink>
        </w:p>
        <w:p w:rsidR="00C9535A" w:rsidRDefault="00D139F8">
          <w:pPr>
            <w:pStyle w:val="TOC1"/>
            <w:rPr>
              <w:noProof/>
              <w:lang w:val="en-US" w:eastAsia="en-US"/>
            </w:rPr>
          </w:pPr>
          <w:hyperlink w:anchor="_Toc528940864" w:history="1">
            <w:r w:rsidR="00C9535A" w:rsidRPr="0084357D">
              <w:rPr>
                <w:rStyle w:val="Hyperlink"/>
                <w:noProof/>
                <w:lang w:bidi="en-US"/>
              </w:rPr>
              <w:t>10.</w:t>
            </w:r>
            <w:r w:rsidR="00C9535A">
              <w:rPr>
                <w:noProof/>
                <w:lang w:val="en-US" w:eastAsia="en-US"/>
              </w:rPr>
              <w:tab/>
            </w:r>
            <w:r w:rsidR="00C9535A" w:rsidRPr="0084357D">
              <w:rPr>
                <w:rStyle w:val="Hyperlink"/>
                <w:noProof/>
                <w:lang w:bidi="en-US"/>
              </w:rPr>
              <w:t>SOFTWARE AND LICENSE DETAILS</w:t>
            </w:r>
            <w:r w:rsidR="00C9535A">
              <w:rPr>
                <w:noProof/>
                <w:webHidden/>
              </w:rPr>
              <w:tab/>
            </w:r>
            <w:r w:rsidR="00C9535A">
              <w:rPr>
                <w:noProof/>
                <w:webHidden/>
              </w:rPr>
              <w:fldChar w:fldCharType="begin"/>
            </w:r>
            <w:r w:rsidR="00C9535A">
              <w:rPr>
                <w:noProof/>
                <w:webHidden/>
              </w:rPr>
              <w:instrText xml:space="preserve"> PAGEREF _Toc528940864 \h </w:instrText>
            </w:r>
            <w:r w:rsidR="00C9535A">
              <w:rPr>
                <w:noProof/>
                <w:webHidden/>
              </w:rPr>
            </w:r>
            <w:r w:rsidR="00C9535A">
              <w:rPr>
                <w:noProof/>
                <w:webHidden/>
              </w:rPr>
              <w:fldChar w:fldCharType="separate"/>
            </w:r>
            <w:r w:rsidR="00C9535A">
              <w:rPr>
                <w:noProof/>
                <w:webHidden/>
              </w:rPr>
              <w:t>9</w:t>
            </w:r>
            <w:r w:rsidR="00C9535A">
              <w:rPr>
                <w:noProof/>
                <w:webHidden/>
              </w:rPr>
              <w:fldChar w:fldCharType="end"/>
            </w:r>
          </w:hyperlink>
        </w:p>
        <w:p w:rsidR="00C9535A" w:rsidRDefault="00D139F8">
          <w:pPr>
            <w:pStyle w:val="TOC1"/>
            <w:rPr>
              <w:noProof/>
              <w:lang w:val="en-US" w:eastAsia="en-US"/>
            </w:rPr>
          </w:pPr>
          <w:hyperlink w:anchor="_Toc528940865" w:history="1">
            <w:r w:rsidR="00C9535A" w:rsidRPr="0084357D">
              <w:rPr>
                <w:rStyle w:val="Hyperlink"/>
                <w:noProof/>
                <w:lang w:bidi="en-US"/>
              </w:rPr>
              <w:t>11.</w:t>
            </w:r>
            <w:r w:rsidR="00C9535A">
              <w:rPr>
                <w:noProof/>
                <w:lang w:val="en-US" w:eastAsia="en-US"/>
              </w:rPr>
              <w:tab/>
            </w:r>
            <w:r w:rsidR="00C9535A" w:rsidRPr="0084357D">
              <w:rPr>
                <w:rStyle w:val="Hyperlink"/>
                <w:noProof/>
                <w:lang w:bidi="en-US"/>
              </w:rPr>
              <w:t>VOLUMETRIC DATA</w:t>
            </w:r>
            <w:r w:rsidR="00C9535A">
              <w:rPr>
                <w:noProof/>
                <w:webHidden/>
              </w:rPr>
              <w:tab/>
            </w:r>
            <w:r w:rsidR="00C9535A">
              <w:rPr>
                <w:noProof/>
                <w:webHidden/>
              </w:rPr>
              <w:fldChar w:fldCharType="begin"/>
            </w:r>
            <w:r w:rsidR="00C9535A">
              <w:rPr>
                <w:noProof/>
                <w:webHidden/>
              </w:rPr>
              <w:instrText xml:space="preserve"> PAGEREF _Toc528940865 \h </w:instrText>
            </w:r>
            <w:r w:rsidR="00C9535A">
              <w:rPr>
                <w:noProof/>
                <w:webHidden/>
              </w:rPr>
            </w:r>
            <w:r w:rsidR="00C9535A">
              <w:rPr>
                <w:noProof/>
                <w:webHidden/>
              </w:rPr>
              <w:fldChar w:fldCharType="separate"/>
            </w:r>
            <w:r w:rsidR="00C9535A">
              <w:rPr>
                <w:noProof/>
                <w:webHidden/>
              </w:rPr>
              <w:t>9</w:t>
            </w:r>
            <w:r w:rsidR="00C9535A">
              <w:rPr>
                <w:noProof/>
                <w:webHidden/>
              </w:rPr>
              <w:fldChar w:fldCharType="end"/>
            </w:r>
          </w:hyperlink>
        </w:p>
        <w:p w:rsidR="00C9535A" w:rsidRDefault="00D139F8">
          <w:pPr>
            <w:pStyle w:val="TOC1"/>
            <w:rPr>
              <w:noProof/>
              <w:lang w:val="en-US" w:eastAsia="en-US"/>
            </w:rPr>
          </w:pPr>
          <w:hyperlink w:anchor="_Toc528940866" w:history="1">
            <w:r w:rsidR="00C9535A" w:rsidRPr="0084357D">
              <w:rPr>
                <w:rStyle w:val="Hyperlink"/>
                <w:noProof/>
                <w:lang w:bidi="en-US"/>
              </w:rPr>
              <w:t>11.1.</w:t>
            </w:r>
            <w:r w:rsidR="00C9535A">
              <w:rPr>
                <w:noProof/>
                <w:lang w:val="en-US" w:eastAsia="en-US"/>
              </w:rPr>
              <w:tab/>
            </w:r>
            <w:r w:rsidR="00C9535A" w:rsidRPr="0084357D">
              <w:rPr>
                <w:rStyle w:val="Hyperlink"/>
                <w:noProof/>
                <w:lang w:bidi="en-US"/>
              </w:rPr>
              <w:t>Incidents</w:t>
            </w:r>
            <w:r w:rsidR="00C9535A">
              <w:rPr>
                <w:noProof/>
                <w:webHidden/>
              </w:rPr>
              <w:tab/>
            </w:r>
            <w:r w:rsidR="00C9535A">
              <w:rPr>
                <w:noProof/>
                <w:webHidden/>
              </w:rPr>
              <w:fldChar w:fldCharType="begin"/>
            </w:r>
            <w:r w:rsidR="00C9535A">
              <w:rPr>
                <w:noProof/>
                <w:webHidden/>
              </w:rPr>
              <w:instrText xml:space="preserve"> PAGEREF _Toc528940866 \h </w:instrText>
            </w:r>
            <w:r w:rsidR="00C9535A">
              <w:rPr>
                <w:noProof/>
                <w:webHidden/>
              </w:rPr>
            </w:r>
            <w:r w:rsidR="00C9535A">
              <w:rPr>
                <w:noProof/>
                <w:webHidden/>
              </w:rPr>
              <w:fldChar w:fldCharType="separate"/>
            </w:r>
            <w:r w:rsidR="00C9535A">
              <w:rPr>
                <w:noProof/>
                <w:webHidden/>
              </w:rPr>
              <w:t>9</w:t>
            </w:r>
            <w:r w:rsidR="00C9535A">
              <w:rPr>
                <w:noProof/>
                <w:webHidden/>
              </w:rPr>
              <w:fldChar w:fldCharType="end"/>
            </w:r>
          </w:hyperlink>
        </w:p>
        <w:p w:rsidR="00C9535A" w:rsidRDefault="00D139F8">
          <w:pPr>
            <w:pStyle w:val="TOC1"/>
            <w:rPr>
              <w:noProof/>
              <w:lang w:val="en-US" w:eastAsia="en-US"/>
            </w:rPr>
          </w:pPr>
          <w:hyperlink w:anchor="_Toc528940867" w:history="1">
            <w:r w:rsidR="00C9535A" w:rsidRPr="0084357D">
              <w:rPr>
                <w:rStyle w:val="Hyperlink"/>
                <w:noProof/>
                <w:lang w:bidi="en-US"/>
              </w:rPr>
              <w:t>11.2.</w:t>
            </w:r>
            <w:r w:rsidR="00C9535A">
              <w:rPr>
                <w:noProof/>
                <w:lang w:val="en-US" w:eastAsia="en-US"/>
              </w:rPr>
              <w:tab/>
            </w:r>
            <w:r w:rsidR="00C9535A" w:rsidRPr="0084357D">
              <w:rPr>
                <w:rStyle w:val="Hyperlink"/>
                <w:noProof/>
                <w:lang w:bidi="en-US"/>
              </w:rPr>
              <w:t>Change Requests</w:t>
            </w:r>
            <w:r w:rsidR="00C9535A">
              <w:rPr>
                <w:noProof/>
                <w:webHidden/>
              </w:rPr>
              <w:tab/>
            </w:r>
            <w:r w:rsidR="00C9535A">
              <w:rPr>
                <w:noProof/>
                <w:webHidden/>
              </w:rPr>
              <w:fldChar w:fldCharType="begin"/>
            </w:r>
            <w:r w:rsidR="00C9535A">
              <w:rPr>
                <w:noProof/>
                <w:webHidden/>
              </w:rPr>
              <w:instrText xml:space="preserve"> PAGEREF _Toc528940867 \h </w:instrText>
            </w:r>
            <w:r w:rsidR="00C9535A">
              <w:rPr>
                <w:noProof/>
                <w:webHidden/>
              </w:rPr>
            </w:r>
            <w:r w:rsidR="00C9535A">
              <w:rPr>
                <w:noProof/>
                <w:webHidden/>
              </w:rPr>
              <w:fldChar w:fldCharType="separate"/>
            </w:r>
            <w:r w:rsidR="00C9535A">
              <w:rPr>
                <w:noProof/>
                <w:webHidden/>
              </w:rPr>
              <w:t>9</w:t>
            </w:r>
            <w:r w:rsidR="00C9535A">
              <w:rPr>
                <w:noProof/>
                <w:webHidden/>
              </w:rPr>
              <w:fldChar w:fldCharType="end"/>
            </w:r>
          </w:hyperlink>
        </w:p>
        <w:p w:rsidR="00C9535A" w:rsidRDefault="00D139F8">
          <w:pPr>
            <w:pStyle w:val="TOC1"/>
            <w:rPr>
              <w:noProof/>
              <w:lang w:val="en-US" w:eastAsia="en-US"/>
            </w:rPr>
          </w:pPr>
          <w:hyperlink w:anchor="_Toc528940868" w:history="1">
            <w:r w:rsidR="00C9535A" w:rsidRPr="0084357D">
              <w:rPr>
                <w:rStyle w:val="Hyperlink"/>
                <w:noProof/>
                <w:lang w:bidi="en-US"/>
              </w:rPr>
              <w:t>12.</w:t>
            </w:r>
            <w:r w:rsidR="00C9535A">
              <w:rPr>
                <w:noProof/>
                <w:lang w:val="en-US" w:eastAsia="en-US"/>
              </w:rPr>
              <w:tab/>
            </w:r>
            <w:r w:rsidR="00C9535A" w:rsidRPr="0084357D">
              <w:rPr>
                <w:rStyle w:val="Hyperlink"/>
                <w:noProof/>
                <w:lang w:bidi="en-US"/>
              </w:rPr>
              <w:t>SERVICE LEVEL AGREEMENT</w:t>
            </w:r>
            <w:r w:rsidR="00C9535A">
              <w:rPr>
                <w:noProof/>
                <w:webHidden/>
              </w:rPr>
              <w:tab/>
            </w:r>
            <w:r w:rsidR="00C9535A">
              <w:rPr>
                <w:noProof/>
                <w:webHidden/>
              </w:rPr>
              <w:fldChar w:fldCharType="begin"/>
            </w:r>
            <w:r w:rsidR="00C9535A">
              <w:rPr>
                <w:noProof/>
                <w:webHidden/>
              </w:rPr>
              <w:instrText xml:space="preserve"> PAGEREF _Toc528940868 \h </w:instrText>
            </w:r>
            <w:r w:rsidR="00C9535A">
              <w:rPr>
                <w:noProof/>
                <w:webHidden/>
              </w:rPr>
            </w:r>
            <w:r w:rsidR="00C9535A">
              <w:rPr>
                <w:noProof/>
                <w:webHidden/>
              </w:rPr>
              <w:fldChar w:fldCharType="separate"/>
            </w:r>
            <w:r w:rsidR="00C9535A">
              <w:rPr>
                <w:noProof/>
                <w:webHidden/>
              </w:rPr>
              <w:t>9</w:t>
            </w:r>
            <w:r w:rsidR="00C9535A">
              <w:rPr>
                <w:noProof/>
                <w:webHidden/>
              </w:rPr>
              <w:fldChar w:fldCharType="end"/>
            </w:r>
          </w:hyperlink>
        </w:p>
        <w:p w:rsidR="00C9535A" w:rsidRDefault="00D139F8">
          <w:pPr>
            <w:pStyle w:val="TOC1"/>
            <w:rPr>
              <w:noProof/>
              <w:lang w:val="en-US" w:eastAsia="en-US"/>
            </w:rPr>
          </w:pPr>
          <w:hyperlink w:anchor="_Toc528940869" w:history="1">
            <w:r w:rsidR="00C9535A" w:rsidRPr="0084357D">
              <w:rPr>
                <w:rStyle w:val="Hyperlink"/>
                <w:noProof/>
                <w:lang w:bidi="en-US"/>
              </w:rPr>
              <w:t>13.</w:t>
            </w:r>
            <w:r w:rsidR="00C9535A">
              <w:rPr>
                <w:noProof/>
                <w:lang w:val="en-US" w:eastAsia="en-US"/>
              </w:rPr>
              <w:tab/>
            </w:r>
            <w:r w:rsidR="00C9535A" w:rsidRPr="0084357D">
              <w:rPr>
                <w:rStyle w:val="Hyperlink"/>
                <w:noProof/>
                <w:lang w:bidi="en-US"/>
              </w:rPr>
              <w:t>SUPPORT DETAILS</w:t>
            </w:r>
            <w:r w:rsidR="00C9535A">
              <w:rPr>
                <w:noProof/>
                <w:webHidden/>
              </w:rPr>
              <w:tab/>
            </w:r>
            <w:r w:rsidR="00C9535A">
              <w:rPr>
                <w:noProof/>
                <w:webHidden/>
              </w:rPr>
              <w:fldChar w:fldCharType="begin"/>
            </w:r>
            <w:r w:rsidR="00C9535A">
              <w:rPr>
                <w:noProof/>
                <w:webHidden/>
              </w:rPr>
              <w:instrText xml:space="preserve"> PAGEREF _Toc528940869 \h </w:instrText>
            </w:r>
            <w:r w:rsidR="00C9535A">
              <w:rPr>
                <w:noProof/>
                <w:webHidden/>
              </w:rPr>
            </w:r>
            <w:r w:rsidR="00C9535A">
              <w:rPr>
                <w:noProof/>
                <w:webHidden/>
              </w:rPr>
              <w:fldChar w:fldCharType="separate"/>
            </w:r>
            <w:r w:rsidR="00C9535A">
              <w:rPr>
                <w:noProof/>
                <w:webHidden/>
              </w:rPr>
              <w:t>10</w:t>
            </w:r>
            <w:r w:rsidR="00C9535A">
              <w:rPr>
                <w:noProof/>
                <w:webHidden/>
              </w:rPr>
              <w:fldChar w:fldCharType="end"/>
            </w:r>
          </w:hyperlink>
        </w:p>
        <w:p w:rsidR="00C9535A" w:rsidRDefault="00D139F8">
          <w:pPr>
            <w:pStyle w:val="TOC1"/>
            <w:rPr>
              <w:noProof/>
              <w:lang w:val="en-US" w:eastAsia="en-US"/>
            </w:rPr>
          </w:pPr>
          <w:hyperlink w:anchor="_Toc528940870" w:history="1">
            <w:r w:rsidR="00C9535A" w:rsidRPr="0084357D">
              <w:rPr>
                <w:rStyle w:val="Hyperlink"/>
                <w:noProof/>
                <w:lang w:bidi="en-US"/>
              </w:rPr>
              <w:t>13.1.</w:t>
            </w:r>
            <w:r w:rsidR="00C9535A">
              <w:rPr>
                <w:noProof/>
                <w:lang w:val="en-US" w:eastAsia="en-US"/>
              </w:rPr>
              <w:tab/>
            </w:r>
            <w:r w:rsidR="00C9535A" w:rsidRPr="0084357D">
              <w:rPr>
                <w:rStyle w:val="Hyperlink"/>
                <w:noProof/>
                <w:lang w:bidi="en-US"/>
              </w:rPr>
              <w:t>Support Hours</w:t>
            </w:r>
            <w:r w:rsidR="00C9535A">
              <w:rPr>
                <w:noProof/>
                <w:webHidden/>
              </w:rPr>
              <w:tab/>
            </w:r>
            <w:r w:rsidR="00C9535A">
              <w:rPr>
                <w:noProof/>
                <w:webHidden/>
              </w:rPr>
              <w:fldChar w:fldCharType="begin"/>
            </w:r>
            <w:r w:rsidR="00C9535A">
              <w:rPr>
                <w:noProof/>
                <w:webHidden/>
              </w:rPr>
              <w:instrText xml:space="preserve"> PAGEREF _Toc528940870 \h </w:instrText>
            </w:r>
            <w:r w:rsidR="00C9535A">
              <w:rPr>
                <w:noProof/>
                <w:webHidden/>
              </w:rPr>
            </w:r>
            <w:r w:rsidR="00C9535A">
              <w:rPr>
                <w:noProof/>
                <w:webHidden/>
              </w:rPr>
              <w:fldChar w:fldCharType="separate"/>
            </w:r>
            <w:r w:rsidR="00C9535A">
              <w:rPr>
                <w:noProof/>
                <w:webHidden/>
              </w:rPr>
              <w:t>10</w:t>
            </w:r>
            <w:r w:rsidR="00C9535A">
              <w:rPr>
                <w:noProof/>
                <w:webHidden/>
              </w:rPr>
              <w:fldChar w:fldCharType="end"/>
            </w:r>
          </w:hyperlink>
        </w:p>
        <w:p w:rsidR="00C9535A" w:rsidRDefault="00D139F8">
          <w:pPr>
            <w:pStyle w:val="TOC1"/>
            <w:rPr>
              <w:noProof/>
              <w:lang w:val="en-US" w:eastAsia="en-US"/>
            </w:rPr>
          </w:pPr>
          <w:hyperlink w:anchor="_Toc528940871" w:history="1">
            <w:r w:rsidR="00C9535A" w:rsidRPr="0084357D">
              <w:rPr>
                <w:rStyle w:val="Hyperlink"/>
                <w:noProof/>
                <w:lang w:bidi="en-US"/>
              </w:rPr>
              <w:t>13.2.</w:t>
            </w:r>
            <w:r w:rsidR="00C9535A">
              <w:rPr>
                <w:noProof/>
                <w:lang w:val="en-US" w:eastAsia="en-US"/>
              </w:rPr>
              <w:tab/>
            </w:r>
            <w:r w:rsidR="00C9535A" w:rsidRPr="0084357D">
              <w:rPr>
                <w:rStyle w:val="Hyperlink"/>
                <w:noProof/>
                <w:lang w:bidi="en-US"/>
              </w:rPr>
              <w:t>Support Team Structure</w:t>
            </w:r>
            <w:r w:rsidR="00C9535A">
              <w:rPr>
                <w:noProof/>
                <w:webHidden/>
              </w:rPr>
              <w:tab/>
            </w:r>
            <w:r w:rsidR="00C9535A">
              <w:rPr>
                <w:noProof/>
                <w:webHidden/>
              </w:rPr>
              <w:fldChar w:fldCharType="begin"/>
            </w:r>
            <w:r w:rsidR="00C9535A">
              <w:rPr>
                <w:noProof/>
                <w:webHidden/>
              </w:rPr>
              <w:instrText xml:space="preserve"> PAGEREF _Toc528940871 \h </w:instrText>
            </w:r>
            <w:r w:rsidR="00C9535A">
              <w:rPr>
                <w:noProof/>
                <w:webHidden/>
              </w:rPr>
            </w:r>
            <w:r w:rsidR="00C9535A">
              <w:rPr>
                <w:noProof/>
                <w:webHidden/>
              </w:rPr>
              <w:fldChar w:fldCharType="separate"/>
            </w:r>
            <w:r w:rsidR="00C9535A">
              <w:rPr>
                <w:noProof/>
                <w:webHidden/>
              </w:rPr>
              <w:t>10</w:t>
            </w:r>
            <w:r w:rsidR="00C9535A">
              <w:rPr>
                <w:noProof/>
                <w:webHidden/>
              </w:rPr>
              <w:fldChar w:fldCharType="end"/>
            </w:r>
          </w:hyperlink>
        </w:p>
        <w:p w:rsidR="00C9535A" w:rsidRDefault="00D139F8">
          <w:pPr>
            <w:pStyle w:val="TOC1"/>
            <w:rPr>
              <w:noProof/>
              <w:lang w:val="en-US" w:eastAsia="en-US"/>
            </w:rPr>
          </w:pPr>
          <w:hyperlink w:anchor="_Toc528940872" w:history="1">
            <w:r w:rsidR="00C9535A" w:rsidRPr="0084357D">
              <w:rPr>
                <w:rStyle w:val="Hyperlink"/>
                <w:noProof/>
                <w:lang w:bidi="en-US"/>
              </w:rPr>
              <w:t>13.3.</w:t>
            </w:r>
            <w:r w:rsidR="00C9535A">
              <w:rPr>
                <w:noProof/>
                <w:lang w:val="en-US" w:eastAsia="en-US"/>
              </w:rPr>
              <w:tab/>
            </w:r>
            <w:r w:rsidR="00C9535A" w:rsidRPr="0084357D">
              <w:rPr>
                <w:rStyle w:val="Hyperlink"/>
                <w:noProof/>
                <w:lang w:bidi="en-US"/>
              </w:rPr>
              <w:t>Escalation Metrics</w:t>
            </w:r>
            <w:r w:rsidR="00C9535A">
              <w:rPr>
                <w:noProof/>
                <w:webHidden/>
              </w:rPr>
              <w:tab/>
            </w:r>
            <w:r w:rsidR="00C9535A">
              <w:rPr>
                <w:noProof/>
                <w:webHidden/>
              </w:rPr>
              <w:fldChar w:fldCharType="begin"/>
            </w:r>
            <w:r w:rsidR="00C9535A">
              <w:rPr>
                <w:noProof/>
                <w:webHidden/>
              </w:rPr>
              <w:instrText xml:space="preserve"> PAGEREF _Toc528940872 \h </w:instrText>
            </w:r>
            <w:r w:rsidR="00C9535A">
              <w:rPr>
                <w:noProof/>
                <w:webHidden/>
              </w:rPr>
            </w:r>
            <w:r w:rsidR="00C9535A">
              <w:rPr>
                <w:noProof/>
                <w:webHidden/>
              </w:rPr>
              <w:fldChar w:fldCharType="separate"/>
            </w:r>
            <w:r w:rsidR="00C9535A">
              <w:rPr>
                <w:noProof/>
                <w:webHidden/>
              </w:rPr>
              <w:t>10</w:t>
            </w:r>
            <w:r w:rsidR="00C9535A">
              <w:rPr>
                <w:noProof/>
                <w:webHidden/>
              </w:rPr>
              <w:fldChar w:fldCharType="end"/>
            </w:r>
          </w:hyperlink>
        </w:p>
        <w:p w:rsidR="00C9535A" w:rsidRDefault="00D139F8">
          <w:pPr>
            <w:pStyle w:val="TOC1"/>
            <w:rPr>
              <w:noProof/>
              <w:lang w:val="en-US" w:eastAsia="en-US"/>
            </w:rPr>
          </w:pPr>
          <w:hyperlink w:anchor="_Toc528940873" w:history="1">
            <w:r w:rsidR="00C9535A" w:rsidRPr="0084357D">
              <w:rPr>
                <w:rStyle w:val="Hyperlink"/>
                <w:noProof/>
                <w:lang w:bidi="en-US"/>
              </w:rPr>
              <w:t>14.</w:t>
            </w:r>
            <w:r w:rsidR="00C9535A">
              <w:rPr>
                <w:noProof/>
                <w:lang w:val="en-US" w:eastAsia="en-US"/>
              </w:rPr>
              <w:tab/>
            </w:r>
            <w:r w:rsidR="00C9535A" w:rsidRPr="0084357D">
              <w:rPr>
                <w:rStyle w:val="Hyperlink"/>
                <w:noProof/>
                <w:lang w:bidi="en-US"/>
              </w:rPr>
              <w:t>BATCH JOBS DETAILS</w:t>
            </w:r>
            <w:r w:rsidR="00C9535A">
              <w:rPr>
                <w:noProof/>
                <w:webHidden/>
              </w:rPr>
              <w:tab/>
            </w:r>
            <w:r w:rsidR="00C9535A">
              <w:rPr>
                <w:noProof/>
                <w:webHidden/>
              </w:rPr>
              <w:fldChar w:fldCharType="begin"/>
            </w:r>
            <w:r w:rsidR="00C9535A">
              <w:rPr>
                <w:noProof/>
                <w:webHidden/>
              </w:rPr>
              <w:instrText xml:space="preserve"> PAGEREF _Toc528940873 \h </w:instrText>
            </w:r>
            <w:r w:rsidR="00C9535A">
              <w:rPr>
                <w:noProof/>
                <w:webHidden/>
              </w:rPr>
            </w:r>
            <w:r w:rsidR="00C9535A">
              <w:rPr>
                <w:noProof/>
                <w:webHidden/>
              </w:rPr>
              <w:fldChar w:fldCharType="separate"/>
            </w:r>
            <w:r w:rsidR="00C9535A">
              <w:rPr>
                <w:noProof/>
                <w:webHidden/>
              </w:rPr>
              <w:t>11</w:t>
            </w:r>
            <w:r w:rsidR="00C9535A">
              <w:rPr>
                <w:noProof/>
                <w:webHidden/>
              </w:rPr>
              <w:fldChar w:fldCharType="end"/>
            </w:r>
          </w:hyperlink>
        </w:p>
        <w:p w:rsidR="00C9535A" w:rsidRDefault="00D139F8">
          <w:pPr>
            <w:pStyle w:val="TOC1"/>
            <w:rPr>
              <w:noProof/>
              <w:lang w:val="en-US" w:eastAsia="en-US"/>
            </w:rPr>
          </w:pPr>
          <w:hyperlink w:anchor="_Toc528940874" w:history="1">
            <w:r w:rsidR="00C9535A" w:rsidRPr="0084357D">
              <w:rPr>
                <w:rStyle w:val="Hyperlink"/>
                <w:noProof/>
                <w:lang w:bidi="en-US"/>
              </w:rPr>
              <w:t>15.</w:t>
            </w:r>
            <w:r w:rsidR="00C9535A">
              <w:rPr>
                <w:noProof/>
                <w:lang w:val="en-US" w:eastAsia="en-US"/>
              </w:rPr>
              <w:tab/>
            </w:r>
            <w:r w:rsidR="00C9535A" w:rsidRPr="0084357D">
              <w:rPr>
                <w:rStyle w:val="Hyperlink"/>
                <w:noProof/>
                <w:lang w:bidi="en-US"/>
              </w:rPr>
              <w:t>SUPPORT PROCESSES AND POLICIES</w:t>
            </w:r>
            <w:r w:rsidR="00C9535A">
              <w:rPr>
                <w:noProof/>
                <w:webHidden/>
              </w:rPr>
              <w:tab/>
            </w:r>
            <w:r w:rsidR="00C9535A">
              <w:rPr>
                <w:noProof/>
                <w:webHidden/>
              </w:rPr>
              <w:fldChar w:fldCharType="begin"/>
            </w:r>
            <w:r w:rsidR="00C9535A">
              <w:rPr>
                <w:noProof/>
                <w:webHidden/>
              </w:rPr>
              <w:instrText xml:space="preserve"> PAGEREF _Toc528940874 \h </w:instrText>
            </w:r>
            <w:r w:rsidR="00C9535A">
              <w:rPr>
                <w:noProof/>
                <w:webHidden/>
              </w:rPr>
            </w:r>
            <w:r w:rsidR="00C9535A">
              <w:rPr>
                <w:noProof/>
                <w:webHidden/>
              </w:rPr>
              <w:fldChar w:fldCharType="separate"/>
            </w:r>
            <w:r w:rsidR="00C9535A">
              <w:rPr>
                <w:noProof/>
                <w:webHidden/>
              </w:rPr>
              <w:t>11</w:t>
            </w:r>
            <w:r w:rsidR="00C9535A">
              <w:rPr>
                <w:noProof/>
                <w:webHidden/>
              </w:rPr>
              <w:fldChar w:fldCharType="end"/>
            </w:r>
          </w:hyperlink>
        </w:p>
        <w:p w:rsidR="00C9535A" w:rsidRDefault="00D139F8">
          <w:pPr>
            <w:pStyle w:val="TOC1"/>
            <w:rPr>
              <w:noProof/>
              <w:lang w:val="en-US" w:eastAsia="en-US"/>
            </w:rPr>
          </w:pPr>
          <w:hyperlink w:anchor="_Toc528940875" w:history="1">
            <w:r w:rsidR="00C9535A" w:rsidRPr="0084357D">
              <w:rPr>
                <w:rStyle w:val="Hyperlink"/>
                <w:noProof/>
                <w:lang w:bidi="en-US"/>
              </w:rPr>
              <w:t>16.</w:t>
            </w:r>
            <w:r w:rsidR="00C9535A">
              <w:rPr>
                <w:noProof/>
                <w:lang w:val="en-US" w:eastAsia="en-US"/>
              </w:rPr>
              <w:tab/>
            </w:r>
            <w:r w:rsidR="00C9535A" w:rsidRPr="0084357D">
              <w:rPr>
                <w:rStyle w:val="Hyperlink"/>
                <w:noProof/>
                <w:lang w:bidi="en-US"/>
              </w:rPr>
              <w:t>SUPPORT PROCEDURAL ACTIVITIES</w:t>
            </w:r>
            <w:r w:rsidR="00C9535A">
              <w:rPr>
                <w:noProof/>
                <w:webHidden/>
              </w:rPr>
              <w:tab/>
            </w:r>
            <w:r w:rsidR="00C9535A">
              <w:rPr>
                <w:noProof/>
                <w:webHidden/>
              </w:rPr>
              <w:fldChar w:fldCharType="begin"/>
            </w:r>
            <w:r w:rsidR="00C9535A">
              <w:rPr>
                <w:noProof/>
                <w:webHidden/>
              </w:rPr>
              <w:instrText xml:space="preserve"> PAGEREF _Toc528940875 \h </w:instrText>
            </w:r>
            <w:r w:rsidR="00C9535A">
              <w:rPr>
                <w:noProof/>
                <w:webHidden/>
              </w:rPr>
            </w:r>
            <w:r w:rsidR="00C9535A">
              <w:rPr>
                <w:noProof/>
                <w:webHidden/>
              </w:rPr>
              <w:fldChar w:fldCharType="separate"/>
            </w:r>
            <w:r w:rsidR="00C9535A">
              <w:rPr>
                <w:noProof/>
                <w:webHidden/>
              </w:rPr>
              <w:t>12</w:t>
            </w:r>
            <w:r w:rsidR="00C9535A">
              <w:rPr>
                <w:noProof/>
                <w:webHidden/>
              </w:rPr>
              <w:fldChar w:fldCharType="end"/>
            </w:r>
          </w:hyperlink>
        </w:p>
        <w:p w:rsidR="00C9535A" w:rsidRDefault="00D139F8">
          <w:pPr>
            <w:pStyle w:val="TOC1"/>
            <w:rPr>
              <w:noProof/>
              <w:lang w:val="en-US" w:eastAsia="en-US"/>
            </w:rPr>
          </w:pPr>
          <w:hyperlink w:anchor="_Toc528940876" w:history="1">
            <w:r w:rsidR="00C9535A" w:rsidRPr="0084357D">
              <w:rPr>
                <w:rStyle w:val="Hyperlink"/>
                <w:noProof/>
                <w:lang w:bidi="en-US"/>
              </w:rPr>
              <w:t>17.</w:t>
            </w:r>
            <w:r w:rsidR="00C9535A">
              <w:rPr>
                <w:noProof/>
                <w:lang w:val="en-US" w:eastAsia="en-US"/>
              </w:rPr>
              <w:tab/>
            </w:r>
            <w:r w:rsidR="00C9535A" w:rsidRPr="0084357D">
              <w:rPr>
                <w:rStyle w:val="Hyperlink"/>
                <w:noProof/>
                <w:lang w:bidi="en-US"/>
              </w:rPr>
              <w:t>TROUBLESHOOTING (KNOWLEDGE ERROR DATABASE)</w:t>
            </w:r>
            <w:r w:rsidR="00C9535A">
              <w:rPr>
                <w:noProof/>
                <w:webHidden/>
              </w:rPr>
              <w:tab/>
            </w:r>
            <w:r w:rsidR="00C9535A">
              <w:rPr>
                <w:noProof/>
                <w:webHidden/>
              </w:rPr>
              <w:fldChar w:fldCharType="begin"/>
            </w:r>
            <w:r w:rsidR="00C9535A">
              <w:rPr>
                <w:noProof/>
                <w:webHidden/>
              </w:rPr>
              <w:instrText xml:space="preserve"> PAGEREF _Toc528940876 \h </w:instrText>
            </w:r>
            <w:r w:rsidR="00C9535A">
              <w:rPr>
                <w:noProof/>
                <w:webHidden/>
              </w:rPr>
            </w:r>
            <w:r w:rsidR="00C9535A">
              <w:rPr>
                <w:noProof/>
                <w:webHidden/>
              </w:rPr>
              <w:fldChar w:fldCharType="separate"/>
            </w:r>
            <w:r w:rsidR="00C9535A">
              <w:rPr>
                <w:noProof/>
                <w:webHidden/>
              </w:rPr>
              <w:t>14</w:t>
            </w:r>
            <w:r w:rsidR="00C9535A">
              <w:rPr>
                <w:noProof/>
                <w:webHidden/>
              </w:rPr>
              <w:fldChar w:fldCharType="end"/>
            </w:r>
          </w:hyperlink>
        </w:p>
        <w:p w:rsidR="00C9535A" w:rsidRDefault="00D139F8">
          <w:pPr>
            <w:pStyle w:val="TOC1"/>
            <w:rPr>
              <w:noProof/>
              <w:lang w:val="en-US" w:eastAsia="en-US"/>
            </w:rPr>
          </w:pPr>
          <w:hyperlink w:anchor="_Toc528940877" w:history="1">
            <w:r w:rsidR="00C9535A" w:rsidRPr="0084357D">
              <w:rPr>
                <w:rStyle w:val="Hyperlink"/>
                <w:noProof/>
                <w:lang w:bidi="en-US"/>
              </w:rPr>
              <w:t>18.</w:t>
            </w:r>
            <w:r w:rsidR="00C9535A">
              <w:rPr>
                <w:noProof/>
                <w:lang w:val="en-US" w:eastAsia="en-US"/>
              </w:rPr>
              <w:tab/>
            </w:r>
            <w:r w:rsidR="00C9535A" w:rsidRPr="0084357D">
              <w:rPr>
                <w:rStyle w:val="Hyperlink"/>
                <w:noProof/>
                <w:lang w:bidi="en-US"/>
              </w:rPr>
              <w:t>MONITORING DETAILS</w:t>
            </w:r>
            <w:r w:rsidR="00C9535A">
              <w:rPr>
                <w:noProof/>
                <w:webHidden/>
              </w:rPr>
              <w:tab/>
            </w:r>
            <w:r w:rsidR="00C9535A">
              <w:rPr>
                <w:noProof/>
                <w:webHidden/>
              </w:rPr>
              <w:fldChar w:fldCharType="begin"/>
            </w:r>
            <w:r w:rsidR="00C9535A">
              <w:rPr>
                <w:noProof/>
                <w:webHidden/>
              </w:rPr>
              <w:instrText xml:space="preserve"> PAGEREF _Toc528940877 \h </w:instrText>
            </w:r>
            <w:r w:rsidR="00C9535A">
              <w:rPr>
                <w:noProof/>
                <w:webHidden/>
              </w:rPr>
            </w:r>
            <w:r w:rsidR="00C9535A">
              <w:rPr>
                <w:noProof/>
                <w:webHidden/>
              </w:rPr>
              <w:fldChar w:fldCharType="separate"/>
            </w:r>
            <w:r w:rsidR="00C9535A">
              <w:rPr>
                <w:noProof/>
                <w:webHidden/>
              </w:rPr>
              <w:t>14</w:t>
            </w:r>
            <w:r w:rsidR="00C9535A">
              <w:rPr>
                <w:noProof/>
                <w:webHidden/>
              </w:rPr>
              <w:fldChar w:fldCharType="end"/>
            </w:r>
          </w:hyperlink>
        </w:p>
        <w:p w:rsidR="00C9535A" w:rsidRDefault="00D139F8">
          <w:pPr>
            <w:pStyle w:val="TOC1"/>
            <w:rPr>
              <w:noProof/>
              <w:lang w:val="en-US" w:eastAsia="en-US"/>
            </w:rPr>
          </w:pPr>
          <w:hyperlink w:anchor="_Toc528940878" w:history="1">
            <w:r w:rsidR="00C9535A" w:rsidRPr="0084357D">
              <w:rPr>
                <w:rStyle w:val="Hyperlink"/>
                <w:noProof/>
                <w:lang w:bidi="en-US"/>
              </w:rPr>
              <w:t>19.</w:t>
            </w:r>
            <w:r w:rsidR="00C9535A">
              <w:rPr>
                <w:noProof/>
                <w:lang w:val="en-US" w:eastAsia="en-US"/>
              </w:rPr>
              <w:tab/>
            </w:r>
            <w:r w:rsidR="00C9535A" w:rsidRPr="0084357D">
              <w:rPr>
                <w:rStyle w:val="Hyperlink"/>
                <w:noProof/>
                <w:lang w:bidi="en-US"/>
              </w:rPr>
              <w:t>ITSM PROCESSES</w:t>
            </w:r>
            <w:r w:rsidR="00C9535A">
              <w:rPr>
                <w:noProof/>
                <w:webHidden/>
              </w:rPr>
              <w:tab/>
            </w:r>
            <w:r w:rsidR="00C9535A">
              <w:rPr>
                <w:noProof/>
                <w:webHidden/>
              </w:rPr>
              <w:fldChar w:fldCharType="begin"/>
            </w:r>
            <w:r w:rsidR="00C9535A">
              <w:rPr>
                <w:noProof/>
                <w:webHidden/>
              </w:rPr>
              <w:instrText xml:space="preserve"> PAGEREF _Toc528940878 \h </w:instrText>
            </w:r>
            <w:r w:rsidR="00C9535A">
              <w:rPr>
                <w:noProof/>
                <w:webHidden/>
              </w:rPr>
            </w:r>
            <w:r w:rsidR="00C9535A">
              <w:rPr>
                <w:noProof/>
                <w:webHidden/>
              </w:rPr>
              <w:fldChar w:fldCharType="separate"/>
            </w:r>
            <w:r w:rsidR="00C9535A">
              <w:rPr>
                <w:noProof/>
                <w:webHidden/>
              </w:rPr>
              <w:t>15</w:t>
            </w:r>
            <w:r w:rsidR="00C9535A">
              <w:rPr>
                <w:noProof/>
                <w:webHidden/>
              </w:rPr>
              <w:fldChar w:fldCharType="end"/>
            </w:r>
          </w:hyperlink>
        </w:p>
        <w:p w:rsidR="00C9535A" w:rsidRDefault="00D139F8">
          <w:pPr>
            <w:pStyle w:val="TOC1"/>
            <w:rPr>
              <w:noProof/>
              <w:lang w:val="en-US" w:eastAsia="en-US"/>
            </w:rPr>
          </w:pPr>
          <w:hyperlink w:anchor="_Toc528940879" w:history="1">
            <w:r w:rsidR="00C9535A" w:rsidRPr="0084357D">
              <w:rPr>
                <w:rStyle w:val="Hyperlink"/>
                <w:noProof/>
                <w:lang w:bidi="en-US"/>
              </w:rPr>
              <w:t>19.1.</w:t>
            </w:r>
            <w:r w:rsidR="00C9535A">
              <w:rPr>
                <w:noProof/>
                <w:lang w:val="en-US" w:eastAsia="en-US"/>
              </w:rPr>
              <w:tab/>
            </w:r>
            <w:r w:rsidR="00C9535A" w:rsidRPr="0084357D">
              <w:rPr>
                <w:rStyle w:val="Hyperlink"/>
                <w:noProof/>
                <w:lang w:bidi="en-US"/>
              </w:rPr>
              <w:t>Incident Management</w:t>
            </w:r>
            <w:r w:rsidR="00C9535A">
              <w:rPr>
                <w:noProof/>
                <w:webHidden/>
              </w:rPr>
              <w:tab/>
            </w:r>
            <w:r w:rsidR="00C9535A">
              <w:rPr>
                <w:noProof/>
                <w:webHidden/>
              </w:rPr>
              <w:fldChar w:fldCharType="begin"/>
            </w:r>
            <w:r w:rsidR="00C9535A">
              <w:rPr>
                <w:noProof/>
                <w:webHidden/>
              </w:rPr>
              <w:instrText xml:space="preserve"> PAGEREF _Toc528940879 \h </w:instrText>
            </w:r>
            <w:r w:rsidR="00C9535A">
              <w:rPr>
                <w:noProof/>
                <w:webHidden/>
              </w:rPr>
            </w:r>
            <w:r w:rsidR="00C9535A">
              <w:rPr>
                <w:noProof/>
                <w:webHidden/>
              </w:rPr>
              <w:fldChar w:fldCharType="separate"/>
            </w:r>
            <w:r w:rsidR="00C9535A">
              <w:rPr>
                <w:noProof/>
                <w:webHidden/>
              </w:rPr>
              <w:t>15</w:t>
            </w:r>
            <w:r w:rsidR="00C9535A">
              <w:rPr>
                <w:noProof/>
                <w:webHidden/>
              </w:rPr>
              <w:fldChar w:fldCharType="end"/>
            </w:r>
          </w:hyperlink>
        </w:p>
        <w:p w:rsidR="00C9535A" w:rsidRDefault="00D139F8">
          <w:pPr>
            <w:pStyle w:val="TOC1"/>
            <w:rPr>
              <w:noProof/>
              <w:lang w:val="en-US" w:eastAsia="en-US"/>
            </w:rPr>
          </w:pPr>
          <w:hyperlink w:anchor="_Toc528940880" w:history="1">
            <w:r w:rsidR="00C9535A" w:rsidRPr="0084357D">
              <w:rPr>
                <w:rStyle w:val="Hyperlink"/>
                <w:noProof/>
                <w:lang w:bidi="en-US"/>
              </w:rPr>
              <w:t>19.2.</w:t>
            </w:r>
            <w:r w:rsidR="00C9535A">
              <w:rPr>
                <w:noProof/>
                <w:lang w:val="en-US" w:eastAsia="en-US"/>
              </w:rPr>
              <w:tab/>
            </w:r>
            <w:r w:rsidR="00C9535A" w:rsidRPr="0084357D">
              <w:rPr>
                <w:rStyle w:val="Hyperlink"/>
                <w:noProof/>
                <w:lang w:bidi="en-US"/>
              </w:rPr>
              <w:t>Problem Management</w:t>
            </w:r>
            <w:r w:rsidR="00C9535A">
              <w:rPr>
                <w:noProof/>
                <w:webHidden/>
              </w:rPr>
              <w:tab/>
            </w:r>
            <w:r w:rsidR="00C9535A">
              <w:rPr>
                <w:noProof/>
                <w:webHidden/>
              </w:rPr>
              <w:fldChar w:fldCharType="begin"/>
            </w:r>
            <w:r w:rsidR="00C9535A">
              <w:rPr>
                <w:noProof/>
                <w:webHidden/>
              </w:rPr>
              <w:instrText xml:space="preserve"> PAGEREF _Toc528940880 \h </w:instrText>
            </w:r>
            <w:r w:rsidR="00C9535A">
              <w:rPr>
                <w:noProof/>
                <w:webHidden/>
              </w:rPr>
            </w:r>
            <w:r w:rsidR="00C9535A">
              <w:rPr>
                <w:noProof/>
                <w:webHidden/>
              </w:rPr>
              <w:fldChar w:fldCharType="separate"/>
            </w:r>
            <w:r w:rsidR="00C9535A">
              <w:rPr>
                <w:noProof/>
                <w:webHidden/>
              </w:rPr>
              <w:t>15</w:t>
            </w:r>
            <w:r w:rsidR="00C9535A">
              <w:rPr>
                <w:noProof/>
                <w:webHidden/>
              </w:rPr>
              <w:fldChar w:fldCharType="end"/>
            </w:r>
          </w:hyperlink>
        </w:p>
        <w:p w:rsidR="00C9535A" w:rsidRDefault="00D139F8">
          <w:pPr>
            <w:pStyle w:val="TOC1"/>
            <w:rPr>
              <w:noProof/>
              <w:lang w:val="en-US" w:eastAsia="en-US"/>
            </w:rPr>
          </w:pPr>
          <w:hyperlink w:anchor="_Toc528940881" w:history="1">
            <w:r w:rsidR="00C9535A" w:rsidRPr="0084357D">
              <w:rPr>
                <w:rStyle w:val="Hyperlink"/>
                <w:noProof/>
                <w:lang w:bidi="en-US"/>
              </w:rPr>
              <w:t>19.3.</w:t>
            </w:r>
            <w:r w:rsidR="00C9535A">
              <w:rPr>
                <w:noProof/>
                <w:lang w:val="en-US" w:eastAsia="en-US"/>
              </w:rPr>
              <w:tab/>
            </w:r>
            <w:r w:rsidR="00C9535A" w:rsidRPr="0084357D">
              <w:rPr>
                <w:rStyle w:val="Hyperlink"/>
                <w:noProof/>
                <w:lang w:bidi="en-US"/>
              </w:rPr>
              <w:t>Configuration Management</w:t>
            </w:r>
            <w:r w:rsidR="00C9535A">
              <w:rPr>
                <w:noProof/>
                <w:webHidden/>
              </w:rPr>
              <w:tab/>
            </w:r>
            <w:r w:rsidR="00C9535A">
              <w:rPr>
                <w:noProof/>
                <w:webHidden/>
              </w:rPr>
              <w:fldChar w:fldCharType="begin"/>
            </w:r>
            <w:r w:rsidR="00C9535A">
              <w:rPr>
                <w:noProof/>
                <w:webHidden/>
              </w:rPr>
              <w:instrText xml:space="preserve"> PAGEREF _Toc528940881 \h </w:instrText>
            </w:r>
            <w:r w:rsidR="00C9535A">
              <w:rPr>
                <w:noProof/>
                <w:webHidden/>
              </w:rPr>
            </w:r>
            <w:r w:rsidR="00C9535A">
              <w:rPr>
                <w:noProof/>
                <w:webHidden/>
              </w:rPr>
              <w:fldChar w:fldCharType="separate"/>
            </w:r>
            <w:r w:rsidR="00C9535A">
              <w:rPr>
                <w:noProof/>
                <w:webHidden/>
              </w:rPr>
              <w:t>15</w:t>
            </w:r>
            <w:r w:rsidR="00C9535A">
              <w:rPr>
                <w:noProof/>
                <w:webHidden/>
              </w:rPr>
              <w:fldChar w:fldCharType="end"/>
            </w:r>
          </w:hyperlink>
        </w:p>
        <w:p w:rsidR="00C9535A" w:rsidRDefault="00D139F8">
          <w:pPr>
            <w:pStyle w:val="TOC1"/>
            <w:rPr>
              <w:noProof/>
              <w:lang w:val="en-US" w:eastAsia="en-US"/>
            </w:rPr>
          </w:pPr>
          <w:hyperlink w:anchor="_Toc528940882" w:history="1">
            <w:r w:rsidR="00C9535A" w:rsidRPr="0084357D">
              <w:rPr>
                <w:rStyle w:val="Hyperlink"/>
                <w:noProof/>
                <w:lang w:bidi="en-US"/>
              </w:rPr>
              <w:t>19.4.</w:t>
            </w:r>
            <w:r w:rsidR="00C9535A">
              <w:rPr>
                <w:noProof/>
                <w:lang w:val="en-US" w:eastAsia="en-US"/>
              </w:rPr>
              <w:tab/>
            </w:r>
            <w:r w:rsidR="00C9535A" w:rsidRPr="0084357D">
              <w:rPr>
                <w:rStyle w:val="Hyperlink"/>
                <w:noProof/>
                <w:lang w:bidi="en-US"/>
              </w:rPr>
              <w:t>Change Management</w:t>
            </w:r>
            <w:r w:rsidR="00C9535A">
              <w:rPr>
                <w:noProof/>
                <w:webHidden/>
              </w:rPr>
              <w:tab/>
            </w:r>
            <w:r w:rsidR="00C9535A">
              <w:rPr>
                <w:noProof/>
                <w:webHidden/>
              </w:rPr>
              <w:fldChar w:fldCharType="begin"/>
            </w:r>
            <w:r w:rsidR="00C9535A">
              <w:rPr>
                <w:noProof/>
                <w:webHidden/>
              </w:rPr>
              <w:instrText xml:space="preserve"> PAGEREF _Toc528940882 \h </w:instrText>
            </w:r>
            <w:r w:rsidR="00C9535A">
              <w:rPr>
                <w:noProof/>
                <w:webHidden/>
              </w:rPr>
            </w:r>
            <w:r w:rsidR="00C9535A">
              <w:rPr>
                <w:noProof/>
                <w:webHidden/>
              </w:rPr>
              <w:fldChar w:fldCharType="separate"/>
            </w:r>
            <w:r w:rsidR="00C9535A">
              <w:rPr>
                <w:noProof/>
                <w:webHidden/>
              </w:rPr>
              <w:t>15</w:t>
            </w:r>
            <w:r w:rsidR="00C9535A">
              <w:rPr>
                <w:noProof/>
                <w:webHidden/>
              </w:rPr>
              <w:fldChar w:fldCharType="end"/>
            </w:r>
          </w:hyperlink>
        </w:p>
        <w:p w:rsidR="00C9535A" w:rsidRDefault="00D139F8">
          <w:pPr>
            <w:pStyle w:val="TOC1"/>
            <w:rPr>
              <w:noProof/>
              <w:lang w:val="en-US" w:eastAsia="en-US"/>
            </w:rPr>
          </w:pPr>
          <w:hyperlink w:anchor="_Toc528940883" w:history="1">
            <w:r w:rsidR="00C9535A" w:rsidRPr="0084357D">
              <w:rPr>
                <w:rStyle w:val="Hyperlink"/>
                <w:noProof/>
                <w:lang w:bidi="en-US"/>
              </w:rPr>
              <w:t>19.5.</w:t>
            </w:r>
            <w:r w:rsidR="00C9535A">
              <w:rPr>
                <w:noProof/>
                <w:lang w:val="en-US" w:eastAsia="en-US"/>
              </w:rPr>
              <w:tab/>
            </w:r>
            <w:r w:rsidR="00C9535A" w:rsidRPr="0084357D">
              <w:rPr>
                <w:rStyle w:val="Hyperlink"/>
                <w:noProof/>
                <w:lang w:bidi="en-US"/>
              </w:rPr>
              <w:t>Release Management</w:t>
            </w:r>
            <w:r w:rsidR="00C9535A">
              <w:rPr>
                <w:noProof/>
                <w:webHidden/>
              </w:rPr>
              <w:tab/>
            </w:r>
            <w:r w:rsidR="00C9535A">
              <w:rPr>
                <w:noProof/>
                <w:webHidden/>
              </w:rPr>
              <w:fldChar w:fldCharType="begin"/>
            </w:r>
            <w:r w:rsidR="00C9535A">
              <w:rPr>
                <w:noProof/>
                <w:webHidden/>
              </w:rPr>
              <w:instrText xml:space="preserve"> PAGEREF _Toc528940883 \h </w:instrText>
            </w:r>
            <w:r w:rsidR="00C9535A">
              <w:rPr>
                <w:noProof/>
                <w:webHidden/>
              </w:rPr>
            </w:r>
            <w:r w:rsidR="00C9535A">
              <w:rPr>
                <w:noProof/>
                <w:webHidden/>
              </w:rPr>
              <w:fldChar w:fldCharType="separate"/>
            </w:r>
            <w:r w:rsidR="00C9535A">
              <w:rPr>
                <w:noProof/>
                <w:webHidden/>
              </w:rPr>
              <w:t>15</w:t>
            </w:r>
            <w:r w:rsidR="00C9535A">
              <w:rPr>
                <w:noProof/>
                <w:webHidden/>
              </w:rPr>
              <w:fldChar w:fldCharType="end"/>
            </w:r>
          </w:hyperlink>
        </w:p>
        <w:p w:rsidR="00C9535A" w:rsidRDefault="00D139F8">
          <w:pPr>
            <w:pStyle w:val="TOC1"/>
            <w:rPr>
              <w:noProof/>
              <w:lang w:val="en-US" w:eastAsia="en-US"/>
            </w:rPr>
          </w:pPr>
          <w:hyperlink w:anchor="_Toc528940884" w:history="1">
            <w:r w:rsidR="00C9535A" w:rsidRPr="0084357D">
              <w:rPr>
                <w:rStyle w:val="Hyperlink"/>
                <w:noProof/>
                <w:lang w:bidi="en-US"/>
              </w:rPr>
              <w:t>19.6.</w:t>
            </w:r>
            <w:r w:rsidR="00C9535A">
              <w:rPr>
                <w:noProof/>
                <w:lang w:val="en-US" w:eastAsia="en-US"/>
              </w:rPr>
              <w:tab/>
            </w:r>
            <w:r w:rsidR="00C9535A" w:rsidRPr="0084357D">
              <w:rPr>
                <w:rStyle w:val="Hyperlink"/>
                <w:noProof/>
                <w:lang w:bidi="en-US"/>
              </w:rPr>
              <w:t>Capacity Planning</w:t>
            </w:r>
            <w:r w:rsidR="00C9535A">
              <w:rPr>
                <w:noProof/>
                <w:webHidden/>
              </w:rPr>
              <w:tab/>
            </w:r>
            <w:r w:rsidR="00C9535A">
              <w:rPr>
                <w:noProof/>
                <w:webHidden/>
              </w:rPr>
              <w:fldChar w:fldCharType="begin"/>
            </w:r>
            <w:r w:rsidR="00C9535A">
              <w:rPr>
                <w:noProof/>
                <w:webHidden/>
              </w:rPr>
              <w:instrText xml:space="preserve"> PAGEREF _Toc528940884 \h </w:instrText>
            </w:r>
            <w:r w:rsidR="00C9535A">
              <w:rPr>
                <w:noProof/>
                <w:webHidden/>
              </w:rPr>
            </w:r>
            <w:r w:rsidR="00C9535A">
              <w:rPr>
                <w:noProof/>
                <w:webHidden/>
              </w:rPr>
              <w:fldChar w:fldCharType="separate"/>
            </w:r>
            <w:r w:rsidR="00C9535A">
              <w:rPr>
                <w:noProof/>
                <w:webHidden/>
              </w:rPr>
              <w:t>15</w:t>
            </w:r>
            <w:r w:rsidR="00C9535A">
              <w:rPr>
                <w:noProof/>
                <w:webHidden/>
              </w:rPr>
              <w:fldChar w:fldCharType="end"/>
            </w:r>
          </w:hyperlink>
        </w:p>
        <w:p w:rsidR="00F067B5" w:rsidRPr="00F067B5" w:rsidRDefault="00713F96" w:rsidP="00D87D74">
          <w:pPr>
            <w:pStyle w:val="TOC1"/>
          </w:pPr>
          <w:r>
            <w:fldChar w:fldCharType="end"/>
          </w:r>
        </w:p>
      </w:sdtContent>
    </w:sdt>
    <w:p w:rsidR="00792253" w:rsidRDefault="00792253">
      <w:pPr>
        <w:rPr>
          <w:rFonts w:ascii="Arial" w:hAnsi="Arial" w:cs="Arial"/>
          <w:b/>
          <w:color w:val="244061" w:themeColor="accent1" w:themeShade="80"/>
          <w:sz w:val="20"/>
          <w:szCs w:val="20"/>
        </w:rPr>
      </w:pPr>
      <w:r>
        <w:rPr>
          <w:rFonts w:ascii="Arial" w:hAnsi="Arial" w:cs="Arial"/>
          <w:b/>
          <w:color w:val="244061" w:themeColor="accent1" w:themeShade="80"/>
          <w:sz w:val="20"/>
          <w:szCs w:val="20"/>
        </w:rPr>
        <w:br w:type="page"/>
      </w:r>
    </w:p>
    <w:p w:rsidR="0091215E" w:rsidRDefault="0091215E" w:rsidP="004811E1">
      <w:pPr>
        <w:pStyle w:val="Heading1"/>
        <w:numPr>
          <w:ilvl w:val="0"/>
          <w:numId w:val="1"/>
        </w:numPr>
        <w:ind w:left="0"/>
        <w:sectPr w:rsidR="0091215E" w:rsidSect="00B66A83">
          <w:headerReference w:type="default" r:id="rId12"/>
          <w:footerReference w:type="default" r:id="rId13"/>
          <w:headerReference w:type="first" r:id="rId14"/>
          <w:footerReference w:type="first" r:id="rId15"/>
          <w:pgSz w:w="12240" w:h="15840" w:code="1"/>
          <w:pgMar w:top="1440" w:right="1080" w:bottom="1440" w:left="1267" w:header="720" w:footer="720" w:gutter="0"/>
          <w:pgBorders w:offsetFrom="page">
            <w:top w:val="single" w:sz="8" w:space="24" w:color="auto"/>
            <w:left w:val="single" w:sz="8" w:space="24" w:color="auto"/>
            <w:bottom w:val="single" w:sz="8" w:space="24" w:color="auto"/>
            <w:right w:val="single" w:sz="8" w:space="24" w:color="auto"/>
          </w:pgBorders>
          <w:pgNumType w:start="0"/>
          <w:cols w:space="720"/>
          <w:docGrid w:linePitch="360"/>
        </w:sectPr>
      </w:pPr>
    </w:p>
    <w:p w:rsidR="004811E1" w:rsidRDefault="00792253" w:rsidP="004811E1">
      <w:pPr>
        <w:pStyle w:val="Heading1"/>
        <w:numPr>
          <w:ilvl w:val="0"/>
          <w:numId w:val="1"/>
        </w:numPr>
        <w:ind w:left="0"/>
      </w:pPr>
      <w:bookmarkStart w:id="1" w:name="_Toc528940840"/>
      <w:r w:rsidRPr="00484E1D">
        <w:lastRenderedPageBreak/>
        <w:t>I</w:t>
      </w:r>
      <w:r w:rsidR="00431723" w:rsidRPr="00484E1D">
        <w:t>NTRODUCTION</w:t>
      </w:r>
      <w:bookmarkEnd w:id="1"/>
    </w:p>
    <w:p w:rsidR="004811E1" w:rsidRDefault="004811E1" w:rsidP="004811E1">
      <w:pPr>
        <w:pStyle w:val="Style2"/>
        <w:numPr>
          <w:ilvl w:val="0"/>
          <w:numId w:val="0"/>
        </w:numPr>
        <w:shd w:val="clear" w:color="auto" w:fill="auto"/>
        <w:spacing w:before="0"/>
        <w:ind w:left="-86"/>
        <w:rPr>
          <w:lang w:bidi="en-US"/>
        </w:rPr>
      </w:pPr>
    </w:p>
    <w:p w:rsidR="004811E1" w:rsidRDefault="004811E1" w:rsidP="004811E1">
      <w:pPr>
        <w:pStyle w:val="Style2"/>
        <w:spacing w:before="0"/>
        <w:ind w:left="-86" w:hanging="274"/>
        <w:rPr>
          <w:lang w:bidi="en-US"/>
        </w:rPr>
      </w:pPr>
      <w:bookmarkStart w:id="2" w:name="_Toc528940841"/>
      <w:r>
        <w:rPr>
          <w:lang w:bidi="en-US"/>
        </w:rPr>
        <w:t>Purpose of Document</w:t>
      </w:r>
      <w:bookmarkEnd w:id="2"/>
    </w:p>
    <w:p w:rsidR="00F067B5" w:rsidRPr="00F82970" w:rsidRDefault="00F82970" w:rsidP="00D64603">
      <w:pPr>
        <w:spacing w:before="240" w:after="0"/>
        <w:ind w:left="-360"/>
        <w:jc w:val="both"/>
        <w:rPr>
          <w:rFonts w:ascii="Arial" w:hAnsi="Arial" w:cs="Arial"/>
          <w:iCs/>
          <w:sz w:val="20"/>
          <w:lang w:bidi="en-US"/>
        </w:rPr>
      </w:pPr>
      <w:r>
        <w:rPr>
          <w:rFonts w:ascii="Arial" w:hAnsi="Arial" w:cs="Arial"/>
          <w:iCs/>
          <w:sz w:val="20"/>
          <w:lang w:bidi="en-US"/>
        </w:rPr>
        <w:t xml:space="preserve">This document provides the functional and technical overview of </w:t>
      </w:r>
      <w:r w:rsidR="00C70E04" w:rsidRPr="00B06C45">
        <w:rPr>
          <w:rFonts w:ascii="Arial" w:hAnsi="Arial" w:cs="Arial"/>
          <w:b/>
          <w:sz w:val="20"/>
          <w:szCs w:val="20"/>
        </w:rPr>
        <w:t>Calendar Year End Process</w:t>
      </w:r>
      <w:r w:rsidR="00C70E04">
        <w:rPr>
          <w:rFonts w:ascii="Arial" w:hAnsi="Arial" w:cs="Arial"/>
          <w:sz w:val="20"/>
          <w:szCs w:val="20"/>
        </w:rPr>
        <w:t xml:space="preserve"> </w:t>
      </w:r>
      <w:r>
        <w:rPr>
          <w:rFonts w:ascii="Arial" w:hAnsi="Arial" w:cs="Arial"/>
          <w:iCs/>
          <w:sz w:val="20"/>
          <w:lang w:bidi="en-US"/>
        </w:rPr>
        <w:t xml:space="preserve">along with operational information that would be required to support the application on a day to day basis. Objective </w:t>
      </w:r>
      <w:r w:rsidR="00531CB4">
        <w:rPr>
          <w:rFonts w:ascii="Arial" w:hAnsi="Arial" w:cs="Arial"/>
          <w:iCs/>
          <w:sz w:val="20"/>
          <w:lang w:bidi="en-US"/>
        </w:rPr>
        <w:t xml:space="preserve">for preparing </w:t>
      </w:r>
      <w:r>
        <w:rPr>
          <w:rFonts w:ascii="Arial" w:hAnsi="Arial" w:cs="Arial"/>
          <w:iCs/>
          <w:sz w:val="20"/>
          <w:lang w:bidi="en-US"/>
        </w:rPr>
        <w:t xml:space="preserve">this document is to </w:t>
      </w:r>
      <w:r w:rsidR="00531CB4">
        <w:rPr>
          <w:rFonts w:ascii="Arial" w:hAnsi="Arial" w:cs="Arial"/>
          <w:iCs/>
          <w:sz w:val="20"/>
          <w:lang w:bidi="en-US"/>
        </w:rPr>
        <w:t>capture c</w:t>
      </w:r>
      <w:r>
        <w:rPr>
          <w:rFonts w:ascii="Arial" w:hAnsi="Arial" w:cs="Arial"/>
          <w:iCs/>
          <w:sz w:val="20"/>
          <w:lang w:bidi="en-US"/>
        </w:rPr>
        <w:t xml:space="preserve">omprehensive knowledge about </w:t>
      </w:r>
      <w:r w:rsidR="00C70E04" w:rsidRPr="00B06C45">
        <w:rPr>
          <w:rFonts w:ascii="Arial" w:hAnsi="Arial" w:cs="Arial"/>
          <w:b/>
          <w:sz w:val="20"/>
          <w:szCs w:val="20"/>
        </w:rPr>
        <w:t>Calendar Year End Process</w:t>
      </w:r>
      <w:r>
        <w:rPr>
          <w:rFonts w:ascii="Arial" w:hAnsi="Arial" w:cs="Arial"/>
          <w:iCs/>
          <w:sz w:val="20"/>
          <w:lang w:bidi="en-US"/>
        </w:rPr>
        <w:t xml:space="preserve"> </w:t>
      </w:r>
      <w:r w:rsidR="00531CB4">
        <w:rPr>
          <w:rFonts w:ascii="Arial" w:hAnsi="Arial" w:cs="Arial"/>
          <w:iCs/>
          <w:sz w:val="20"/>
          <w:lang w:bidi="en-US"/>
        </w:rPr>
        <w:t>in single place. Thus, reducing effort of readers to refer multiple documents</w:t>
      </w:r>
      <w:r>
        <w:rPr>
          <w:rFonts w:ascii="Arial" w:hAnsi="Arial" w:cs="Arial"/>
          <w:iCs/>
          <w:sz w:val="20"/>
          <w:lang w:bidi="en-US"/>
        </w:rPr>
        <w:t xml:space="preserve"> </w:t>
      </w:r>
    </w:p>
    <w:p w:rsidR="00921024" w:rsidRPr="004811E1" w:rsidRDefault="00431723" w:rsidP="00D64603">
      <w:pPr>
        <w:pStyle w:val="Style2"/>
        <w:spacing w:before="240"/>
        <w:ind w:left="-86" w:hanging="274"/>
      </w:pPr>
      <w:bookmarkStart w:id="3" w:name="_Toc528940842"/>
      <w:r>
        <w:t>S</w:t>
      </w:r>
      <w:r w:rsidR="004811E1">
        <w:t>cope of Document</w:t>
      </w:r>
      <w:bookmarkEnd w:id="3"/>
    </w:p>
    <w:p w:rsidR="004811E1" w:rsidRDefault="004811E1" w:rsidP="00D64603">
      <w:pPr>
        <w:spacing w:before="240"/>
        <w:ind w:left="-360"/>
        <w:rPr>
          <w:rFonts w:ascii="Arial" w:hAnsi="Arial" w:cs="Arial"/>
          <w:sz w:val="20"/>
          <w:szCs w:val="20"/>
        </w:rPr>
      </w:pPr>
      <w:r>
        <w:rPr>
          <w:rFonts w:ascii="Arial" w:hAnsi="Arial" w:cs="Arial"/>
          <w:sz w:val="20"/>
          <w:szCs w:val="20"/>
        </w:rPr>
        <w:t xml:space="preserve">This document covers the following for </w:t>
      </w:r>
      <w:r w:rsidR="00C70E04" w:rsidRPr="00C9535A">
        <w:rPr>
          <w:rFonts w:ascii="Arial" w:hAnsi="Arial" w:cs="Arial"/>
          <w:sz w:val="20"/>
          <w:szCs w:val="20"/>
        </w:rPr>
        <w:t>Calendar Year End Process</w:t>
      </w:r>
      <w:r>
        <w:rPr>
          <w:rFonts w:ascii="Arial" w:hAnsi="Arial" w:cs="Arial"/>
          <w:sz w:val="20"/>
          <w:szCs w:val="20"/>
        </w:rPr>
        <w:t xml:space="preserve"> ─</w:t>
      </w:r>
    </w:p>
    <w:p w:rsidR="004811E1" w:rsidRDefault="004811E1" w:rsidP="00883474">
      <w:pPr>
        <w:pStyle w:val="ListParagraph"/>
        <w:numPr>
          <w:ilvl w:val="0"/>
          <w:numId w:val="4"/>
        </w:numPr>
        <w:rPr>
          <w:rFonts w:ascii="Arial" w:hAnsi="Arial" w:cs="Arial"/>
          <w:sz w:val="20"/>
          <w:szCs w:val="20"/>
        </w:rPr>
      </w:pPr>
      <w:r>
        <w:rPr>
          <w:rFonts w:ascii="Arial" w:hAnsi="Arial" w:cs="Arial"/>
          <w:sz w:val="20"/>
          <w:szCs w:val="20"/>
        </w:rPr>
        <w:t>Functional overview</w:t>
      </w:r>
    </w:p>
    <w:p w:rsidR="004811E1" w:rsidRDefault="004811E1" w:rsidP="00883474">
      <w:pPr>
        <w:pStyle w:val="ListParagraph"/>
        <w:numPr>
          <w:ilvl w:val="0"/>
          <w:numId w:val="4"/>
        </w:numPr>
        <w:rPr>
          <w:rFonts w:ascii="Arial" w:hAnsi="Arial" w:cs="Arial"/>
          <w:sz w:val="20"/>
          <w:szCs w:val="20"/>
        </w:rPr>
      </w:pPr>
      <w:r>
        <w:rPr>
          <w:rFonts w:ascii="Arial" w:hAnsi="Arial" w:cs="Arial"/>
          <w:sz w:val="20"/>
          <w:szCs w:val="20"/>
        </w:rPr>
        <w:t>Technical overview</w:t>
      </w:r>
    </w:p>
    <w:p w:rsidR="004811E1" w:rsidRDefault="004811E1" w:rsidP="00883474">
      <w:pPr>
        <w:pStyle w:val="ListParagraph"/>
        <w:numPr>
          <w:ilvl w:val="0"/>
          <w:numId w:val="4"/>
        </w:numPr>
        <w:rPr>
          <w:rFonts w:ascii="Arial" w:hAnsi="Arial" w:cs="Arial"/>
          <w:sz w:val="20"/>
          <w:szCs w:val="20"/>
        </w:rPr>
      </w:pPr>
      <w:r>
        <w:rPr>
          <w:rFonts w:ascii="Arial" w:hAnsi="Arial" w:cs="Arial"/>
          <w:sz w:val="20"/>
          <w:szCs w:val="20"/>
        </w:rPr>
        <w:t>Operational/Support information</w:t>
      </w:r>
    </w:p>
    <w:p w:rsidR="00D64603" w:rsidRPr="00D64603" w:rsidRDefault="00D64603" w:rsidP="00D64603">
      <w:pPr>
        <w:pStyle w:val="Style2"/>
        <w:spacing w:before="240"/>
        <w:ind w:left="-86" w:hanging="274"/>
      </w:pPr>
      <w:bookmarkStart w:id="4" w:name="_Toc528940843"/>
      <w:r>
        <w:t>Audience</w:t>
      </w:r>
      <w:bookmarkEnd w:id="4"/>
    </w:p>
    <w:p w:rsidR="00D64603" w:rsidRDefault="00D64603" w:rsidP="00D64603">
      <w:pPr>
        <w:spacing w:after="0"/>
        <w:ind w:left="-450"/>
        <w:rPr>
          <w:rFonts w:ascii="Arial" w:hAnsi="Arial" w:cs="Arial"/>
          <w:sz w:val="20"/>
          <w:szCs w:val="20"/>
        </w:rPr>
      </w:pPr>
    </w:p>
    <w:p w:rsidR="00D64603" w:rsidRDefault="00D64603" w:rsidP="00D64603">
      <w:pPr>
        <w:ind w:left="-450"/>
        <w:rPr>
          <w:rFonts w:ascii="Arial" w:hAnsi="Arial" w:cs="Arial"/>
          <w:sz w:val="20"/>
          <w:szCs w:val="20"/>
        </w:rPr>
      </w:pPr>
      <w:r>
        <w:rPr>
          <w:rFonts w:ascii="Arial" w:hAnsi="Arial" w:cs="Arial"/>
          <w:sz w:val="20"/>
          <w:szCs w:val="20"/>
        </w:rPr>
        <w:t>This document could be referred by following ─</w:t>
      </w:r>
    </w:p>
    <w:p w:rsidR="00D64603" w:rsidRDefault="00D64603" w:rsidP="00883474">
      <w:pPr>
        <w:pStyle w:val="ListParagraph"/>
        <w:numPr>
          <w:ilvl w:val="0"/>
          <w:numId w:val="6"/>
        </w:numPr>
        <w:ind w:left="360"/>
        <w:rPr>
          <w:rFonts w:ascii="Arial" w:hAnsi="Arial" w:cs="Arial"/>
          <w:sz w:val="20"/>
          <w:szCs w:val="20"/>
        </w:rPr>
      </w:pPr>
      <w:r w:rsidRPr="00D64603">
        <w:rPr>
          <w:rFonts w:ascii="Arial" w:hAnsi="Arial" w:cs="Arial"/>
          <w:sz w:val="20"/>
          <w:szCs w:val="20"/>
        </w:rPr>
        <w:t>Project Manager</w:t>
      </w:r>
    </w:p>
    <w:p w:rsidR="00D64603" w:rsidRDefault="00D64603" w:rsidP="00883474">
      <w:pPr>
        <w:pStyle w:val="ListParagraph"/>
        <w:numPr>
          <w:ilvl w:val="0"/>
          <w:numId w:val="6"/>
        </w:numPr>
        <w:ind w:left="360"/>
        <w:rPr>
          <w:rFonts w:ascii="Arial" w:hAnsi="Arial" w:cs="Arial"/>
          <w:sz w:val="20"/>
          <w:szCs w:val="20"/>
        </w:rPr>
      </w:pPr>
      <w:r w:rsidRPr="00D64603">
        <w:rPr>
          <w:rFonts w:ascii="Arial" w:hAnsi="Arial" w:cs="Arial"/>
          <w:sz w:val="20"/>
          <w:szCs w:val="20"/>
        </w:rPr>
        <w:t>Business Analyst</w:t>
      </w:r>
    </w:p>
    <w:p w:rsidR="00D64603" w:rsidRDefault="00D64603" w:rsidP="00883474">
      <w:pPr>
        <w:pStyle w:val="ListParagraph"/>
        <w:numPr>
          <w:ilvl w:val="0"/>
          <w:numId w:val="6"/>
        </w:numPr>
        <w:ind w:left="360"/>
        <w:rPr>
          <w:rFonts w:ascii="Arial" w:hAnsi="Arial" w:cs="Arial"/>
          <w:sz w:val="20"/>
          <w:szCs w:val="20"/>
        </w:rPr>
      </w:pPr>
      <w:r>
        <w:rPr>
          <w:rFonts w:ascii="Arial" w:hAnsi="Arial" w:cs="Arial"/>
          <w:sz w:val="20"/>
          <w:szCs w:val="20"/>
        </w:rPr>
        <w:t>Developers</w:t>
      </w:r>
    </w:p>
    <w:p w:rsidR="00D64603" w:rsidRDefault="00D64603" w:rsidP="00883474">
      <w:pPr>
        <w:pStyle w:val="ListParagraph"/>
        <w:numPr>
          <w:ilvl w:val="0"/>
          <w:numId w:val="6"/>
        </w:numPr>
        <w:ind w:left="360"/>
        <w:rPr>
          <w:rFonts w:ascii="Arial" w:hAnsi="Arial" w:cs="Arial"/>
          <w:sz w:val="20"/>
          <w:szCs w:val="20"/>
        </w:rPr>
      </w:pPr>
      <w:r>
        <w:rPr>
          <w:rFonts w:ascii="Arial" w:hAnsi="Arial" w:cs="Arial"/>
          <w:sz w:val="20"/>
          <w:szCs w:val="20"/>
        </w:rPr>
        <w:t>Testers</w:t>
      </w:r>
    </w:p>
    <w:p w:rsidR="00D64603" w:rsidRDefault="00D64603" w:rsidP="00883474">
      <w:pPr>
        <w:pStyle w:val="ListParagraph"/>
        <w:numPr>
          <w:ilvl w:val="0"/>
          <w:numId w:val="6"/>
        </w:numPr>
        <w:ind w:left="360"/>
        <w:rPr>
          <w:rFonts w:ascii="Arial" w:hAnsi="Arial" w:cs="Arial"/>
          <w:sz w:val="20"/>
          <w:szCs w:val="20"/>
        </w:rPr>
      </w:pPr>
      <w:r>
        <w:rPr>
          <w:rFonts w:ascii="Arial" w:hAnsi="Arial" w:cs="Arial"/>
          <w:sz w:val="20"/>
          <w:szCs w:val="20"/>
        </w:rPr>
        <w:t>Support Personnel</w:t>
      </w:r>
    </w:p>
    <w:p w:rsidR="004811E1" w:rsidRPr="00D64603" w:rsidRDefault="004811E1" w:rsidP="00D64603">
      <w:pPr>
        <w:pStyle w:val="ListParagraph"/>
        <w:ind w:left="360"/>
        <w:rPr>
          <w:rFonts w:ascii="Arial" w:hAnsi="Arial" w:cs="Arial"/>
          <w:sz w:val="20"/>
          <w:szCs w:val="20"/>
        </w:rPr>
      </w:pPr>
      <w:r>
        <w:br w:type="page"/>
      </w:r>
    </w:p>
    <w:p w:rsidR="00D115C7" w:rsidRPr="00D115C7" w:rsidRDefault="00BB5385" w:rsidP="004B42C8">
      <w:pPr>
        <w:pStyle w:val="Heading1"/>
        <w:tabs>
          <w:tab w:val="left" w:pos="0"/>
        </w:tabs>
        <w:ind w:left="0"/>
      </w:pPr>
      <w:bookmarkStart w:id="5" w:name="_Toc528940844"/>
      <w:r>
        <w:lastRenderedPageBreak/>
        <w:t>APPLICATION FUNCTIONAL OVERVIEW</w:t>
      </w:r>
      <w:bookmarkEnd w:id="5"/>
    </w:p>
    <w:p w:rsidR="00BB5385" w:rsidRDefault="00BB5385" w:rsidP="00BB5385">
      <w:pPr>
        <w:spacing w:after="0"/>
        <w:rPr>
          <w:lang w:bidi="en-US"/>
        </w:rPr>
      </w:pPr>
    </w:p>
    <w:p w:rsidR="00BB5385" w:rsidRDefault="00BB5385" w:rsidP="006D59F5">
      <w:pPr>
        <w:pStyle w:val="Style2"/>
        <w:spacing w:before="0"/>
        <w:ind w:left="-86" w:hanging="274"/>
        <w:rPr>
          <w:lang w:bidi="en-US"/>
        </w:rPr>
      </w:pPr>
      <w:bookmarkStart w:id="6" w:name="_Toc528940845"/>
      <w:r>
        <w:rPr>
          <w:lang w:bidi="en-US"/>
        </w:rPr>
        <w:t>Application Functionality</w:t>
      </w:r>
      <w:bookmarkEnd w:id="6"/>
    </w:p>
    <w:p w:rsidR="00BB5385" w:rsidRDefault="00BB5385" w:rsidP="00BB5385">
      <w:pPr>
        <w:ind w:left="-360"/>
        <w:rPr>
          <w:lang w:bidi="en-US"/>
        </w:rPr>
      </w:pPr>
    </w:p>
    <w:p w:rsidR="00BB5385" w:rsidRDefault="00C70E04" w:rsidP="00BB5385">
      <w:pPr>
        <w:ind w:left="-360"/>
        <w:rPr>
          <w:rFonts w:ascii="Arial" w:hAnsi="Arial" w:cs="Arial"/>
          <w:sz w:val="20"/>
          <w:szCs w:val="20"/>
        </w:rPr>
      </w:pPr>
      <w:r>
        <w:rPr>
          <w:rFonts w:ascii="Arial" w:hAnsi="Arial" w:cs="Arial"/>
          <w:sz w:val="20"/>
          <w:szCs w:val="20"/>
        </w:rPr>
        <w:t xml:space="preserve">This is a calendar year-end process starting from October where the Admin Team of Price Chopper initiates a meeting with HR, payroll and tax department to determine any changes required in the calendar year end for the open enrolment, tax forms </w:t>
      </w:r>
      <w:r w:rsidR="00CD7BF4">
        <w:rPr>
          <w:rFonts w:ascii="Arial" w:hAnsi="Arial" w:cs="Arial"/>
          <w:sz w:val="20"/>
          <w:szCs w:val="20"/>
        </w:rPr>
        <w:t>procedures, etc.</w:t>
      </w:r>
      <w:r>
        <w:rPr>
          <w:rFonts w:ascii="Arial" w:hAnsi="Arial" w:cs="Arial"/>
          <w:sz w:val="20"/>
          <w:szCs w:val="20"/>
        </w:rPr>
        <w:t xml:space="preserve"> In addition, there is a list of mainframe activities that happen at calendar year end(December)</w:t>
      </w:r>
      <w:r w:rsidR="00A37AFF">
        <w:rPr>
          <w:rFonts w:ascii="Arial" w:hAnsi="Arial" w:cs="Arial"/>
          <w:sz w:val="20"/>
          <w:szCs w:val="20"/>
        </w:rPr>
        <w:t xml:space="preserve"> to determine the deductions</w:t>
      </w:r>
      <w:r>
        <w:rPr>
          <w:rFonts w:ascii="Arial" w:hAnsi="Arial" w:cs="Arial"/>
          <w:sz w:val="20"/>
          <w:szCs w:val="20"/>
        </w:rPr>
        <w:t>. There is a pre-formatted spreadsheet which is used to interface with different departments.</w:t>
      </w:r>
    </w:p>
    <w:p w:rsidR="00C70E04" w:rsidRDefault="00C70E04" w:rsidP="00BB5385">
      <w:pPr>
        <w:ind w:left="-360"/>
        <w:rPr>
          <w:rFonts w:ascii="Arial" w:hAnsi="Arial" w:cs="Arial"/>
          <w:sz w:val="20"/>
          <w:szCs w:val="20"/>
        </w:rPr>
      </w:pPr>
      <w:r>
        <w:rPr>
          <w:rFonts w:ascii="Arial" w:hAnsi="Arial" w:cs="Arial"/>
          <w:sz w:val="20"/>
          <w:szCs w:val="20"/>
        </w:rPr>
        <w:t>Further</w:t>
      </w:r>
      <w:r w:rsidR="00A91435">
        <w:rPr>
          <w:rFonts w:ascii="Arial" w:hAnsi="Arial" w:cs="Arial"/>
          <w:sz w:val="20"/>
          <w:szCs w:val="20"/>
        </w:rPr>
        <w:t>,</w:t>
      </w:r>
      <w:r>
        <w:rPr>
          <w:rFonts w:ascii="Arial" w:hAnsi="Arial" w:cs="Arial"/>
          <w:sz w:val="20"/>
          <w:szCs w:val="20"/>
        </w:rPr>
        <w:t xml:space="preserve"> this process</w:t>
      </w:r>
      <w:r w:rsidR="00A91435">
        <w:rPr>
          <w:rFonts w:ascii="Arial" w:hAnsi="Arial" w:cs="Arial"/>
          <w:sz w:val="20"/>
          <w:szCs w:val="20"/>
        </w:rPr>
        <w:t xml:space="preserve"> also</w:t>
      </w:r>
      <w:r>
        <w:rPr>
          <w:rFonts w:ascii="Arial" w:hAnsi="Arial" w:cs="Arial"/>
          <w:sz w:val="20"/>
          <w:szCs w:val="20"/>
        </w:rPr>
        <w:t xml:space="preserve"> involves open enrolments for all PC employees </w:t>
      </w:r>
      <w:r w:rsidR="00FE3D12">
        <w:rPr>
          <w:rFonts w:ascii="Arial" w:hAnsi="Arial" w:cs="Arial"/>
          <w:sz w:val="20"/>
          <w:szCs w:val="20"/>
        </w:rPr>
        <w:t xml:space="preserve">that occur </w:t>
      </w:r>
      <w:r>
        <w:rPr>
          <w:rFonts w:ascii="Arial" w:hAnsi="Arial" w:cs="Arial"/>
          <w:sz w:val="20"/>
          <w:szCs w:val="20"/>
        </w:rPr>
        <w:t>in November by visiting a website where the employees can volunteer for medical, dental or other benefit options to which they are entitled</w:t>
      </w:r>
      <w:r w:rsidR="00FE3D12">
        <w:rPr>
          <w:rFonts w:ascii="Arial" w:hAnsi="Arial" w:cs="Arial"/>
          <w:sz w:val="20"/>
          <w:szCs w:val="20"/>
        </w:rPr>
        <w:t xml:space="preserve"> to. These options are </w:t>
      </w:r>
      <w:r w:rsidR="00A91435">
        <w:rPr>
          <w:rFonts w:ascii="Arial" w:hAnsi="Arial" w:cs="Arial"/>
          <w:sz w:val="20"/>
          <w:szCs w:val="20"/>
        </w:rPr>
        <w:t xml:space="preserve">then </w:t>
      </w:r>
      <w:r w:rsidR="00FE3D12">
        <w:rPr>
          <w:rFonts w:ascii="Arial" w:hAnsi="Arial" w:cs="Arial"/>
          <w:sz w:val="20"/>
          <w:szCs w:val="20"/>
        </w:rPr>
        <w:t>collected from website by an external company. The HR works with these external companies to build data that mainframe Admin team pulls in during the last week of December for new open enrolment. The data is pulled into mainframes to determine the deductions</w:t>
      </w:r>
      <w:r w:rsidR="00DC4927">
        <w:rPr>
          <w:rFonts w:ascii="Arial" w:hAnsi="Arial" w:cs="Arial"/>
          <w:sz w:val="20"/>
          <w:szCs w:val="20"/>
        </w:rPr>
        <w:t xml:space="preserve"> to be charged to each employee.</w:t>
      </w:r>
    </w:p>
    <w:p w:rsidR="00BB5385" w:rsidRDefault="00BB5385" w:rsidP="006D59F5">
      <w:pPr>
        <w:pStyle w:val="Style2"/>
        <w:spacing w:before="0"/>
        <w:ind w:left="-86" w:hanging="274"/>
        <w:rPr>
          <w:lang w:bidi="en-US"/>
        </w:rPr>
      </w:pPr>
      <w:bookmarkStart w:id="7" w:name="_Toc528940846"/>
      <w:r>
        <w:rPr>
          <w:lang w:bidi="en-US"/>
        </w:rPr>
        <w:t>Functional Context Diagram</w:t>
      </w:r>
      <w:bookmarkEnd w:id="7"/>
    </w:p>
    <w:p w:rsidR="00BB5385" w:rsidRDefault="00BB5385" w:rsidP="00BB5385">
      <w:pPr>
        <w:ind w:left="-360"/>
        <w:rPr>
          <w:lang w:bidi="en-US"/>
        </w:rPr>
      </w:pPr>
    </w:p>
    <w:p w:rsidR="00421ADA" w:rsidRDefault="00421ADA" w:rsidP="00BB5385">
      <w:pPr>
        <w:ind w:left="-360"/>
        <w:rPr>
          <w:lang w:bidi="en-US"/>
        </w:rPr>
      </w:pPr>
      <w:r>
        <w:rPr>
          <w:lang w:bidi="en-US"/>
        </w:rPr>
        <w:t>Price Chopper Payroll calendar used Monday to Sunday.</w:t>
      </w:r>
    </w:p>
    <w:p w:rsidR="00421ADA" w:rsidRDefault="00F01787" w:rsidP="00BB5385">
      <w:pPr>
        <w:ind w:left="-360"/>
        <w:rPr>
          <w:lang w:bidi="en-US"/>
        </w:rPr>
      </w:pPr>
      <w:r>
        <w:rPr>
          <w:lang w:bidi="en-US"/>
        </w:rPr>
        <w:t xml:space="preserve">In </w:t>
      </w:r>
      <w:r w:rsidR="0018607E">
        <w:rPr>
          <w:lang w:bidi="en-US"/>
        </w:rPr>
        <w:t>October IT</w:t>
      </w:r>
      <w:r>
        <w:rPr>
          <w:lang w:bidi="en-US"/>
        </w:rPr>
        <w:t xml:space="preserve"> </w:t>
      </w:r>
      <w:r w:rsidR="00421ADA">
        <w:rPr>
          <w:lang w:bidi="en-US"/>
        </w:rPr>
        <w:t>HR, P</w:t>
      </w:r>
      <w:r>
        <w:rPr>
          <w:lang w:bidi="en-US"/>
        </w:rPr>
        <w:t xml:space="preserve">ayroll team meet </w:t>
      </w:r>
      <w:r w:rsidR="00AE1BA7">
        <w:rPr>
          <w:lang w:bidi="en-US"/>
        </w:rPr>
        <w:t>and discussed the Calendar Year end Process.</w:t>
      </w:r>
    </w:p>
    <w:p w:rsidR="00E13BCC" w:rsidRDefault="00E13BCC" w:rsidP="00E13BCC">
      <w:pPr>
        <w:ind w:left="-360"/>
        <w:jc w:val="center"/>
      </w:pPr>
    </w:p>
    <w:p w:rsidR="00972AFF" w:rsidRDefault="00972AFF">
      <w:pPr>
        <w:rPr>
          <w:lang w:bidi="en-US"/>
        </w:rPr>
      </w:pPr>
      <w:r>
        <w:rPr>
          <w:lang w:bidi="en-US"/>
        </w:rPr>
        <w:br w:type="page"/>
      </w:r>
    </w:p>
    <w:p w:rsidR="00972AFF" w:rsidRDefault="00972AFF" w:rsidP="00972AFF">
      <w:pPr>
        <w:pStyle w:val="Heading1"/>
        <w:tabs>
          <w:tab w:val="left" w:pos="0"/>
        </w:tabs>
        <w:ind w:left="0"/>
        <w:rPr>
          <w:lang w:bidi="en-US"/>
        </w:rPr>
      </w:pPr>
      <w:bookmarkStart w:id="8" w:name="_Toc528940847"/>
      <w:r>
        <w:lastRenderedPageBreak/>
        <w:t>APPLICATION DEMOGRAPHY</w:t>
      </w:r>
      <w:bookmarkEnd w:id="8"/>
    </w:p>
    <w:p w:rsidR="00972AFF" w:rsidRDefault="00972AFF" w:rsidP="00A1331E">
      <w:pPr>
        <w:spacing w:after="0"/>
        <w:rPr>
          <w:lang w:bidi="en-US"/>
        </w:rPr>
      </w:pPr>
    </w:p>
    <w:p w:rsidR="00A1331E" w:rsidRDefault="00A1331E" w:rsidP="006D59F5">
      <w:pPr>
        <w:pStyle w:val="Style2"/>
        <w:spacing w:before="0"/>
        <w:ind w:left="-86" w:hanging="274"/>
        <w:rPr>
          <w:lang w:bidi="en-US"/>
        </w:rPr>
      </w:pPr>
      <w:bookmarkStart w:id="9" w:name="_Toc528940848"/>
      <w:r>
        <w:rPr>
          <w:lang w:bidi="en-US"/>
        </w:rPr>
        <w:t>Location of Application Instances</w:t>
      </w:r>
      <w:bookmarkEnd w:id="9"/>
    </w:p>
    <w:p w:rsidR="00A1331E" w:rsidRDefault="00A1331E" w:rsidP="00A1331E">
      <w:pPr>
        <w:spacing w:after="0"/>
        <w:rPr>
          <w:lang w:bidi="en-US"/>
        </w:rPr>
      </w:pPr>
    </w:p>
    <w:tbl>
      <w:tblPr>
        <w:tblStyle w:val="TableGrid"/>
        <w:tblW w:w="0" w:type="auto"/>
        <w:tblInd w:w="-252" w:type="dxa"/>
        <w:tblLook w:val="04A0" w:firstRow="1" w:lastRow="0" w:firstColumn="1" w:lastColumn="0" w:noHBand="0" w:noVBand="1"/>
      </w:tblPr>
      <w:tblGrid>
        <w:gridCol w:w="1163"/>
        <w:gridCol w:w="2046"/>
        <w:gridCol w:w="3456"/>
        <w:gridCol w:w="3470"/>
      </w:tblGrid>
      <w:tr w:rsidR="00A1331E" w:rsidTr="00A1331E">
        <w:tc>
          <w:tcPr>
            <w:tcW w:w="1170" w:type="dxa"/>
            <w:shd w:val="clear" w:color="auto" w:fill="0070C0"/>
            <w:vAlign w:val="center"/>
          </w:tcPr>
          <w:p w:rsidR="00A1331E" w:rsidRPr="00322F2B" w:rsidRDefault="00A1331E" w:rsidP="00A1331E">
            <w:pPr>
              <w:jc w:val="center"/>
              <w:rPr>
                <w:rFonts w:ascii="Arial" w:hAnsi="Arial" w:cs="Arial"/>
                <w:b/>
                <w:color w:val="FFFFFF" w:themeColor="background1"/>
                <w:sz w:val="20"/>
                <w:szCs w:val="20"/>
                <w:lang w:bidi="en-US"/>
              </w:rPr>
            </w:pPr>
            <w:r w:rsidRPr="00322F2B">
              <w:rPr>
                <w:rFonts w:ascii="Arial" w:hAnsi="Arial" w:cs="Arial"/>
                <w:b/>
                <w:color w:val="FFFFFF" w:themeColor="background1"/>
                <w:sz w:val="20"/>
                <w:szCs w:val="20"/>
                <w:lang w:bidi="en-US"/>
              </w:rPr>
              <w:t>Region</w:t>
            </w:r>
          </w:p>
        </w:tc>
        <w:tc>
          <w:tcPr>
            <w:tcW w:w="2070" w:type="dxa"/>
            <w:shd w:val="clear" w:color="auto" w:fill="0070C0"/>
            <w:vAlign w:val="center"/>
          </w:tcPr>
          <w:p w:rsidR="00A1331E" w:rsidRPr="00322F2B" w:rsidRDefault="00A1331E" w:rsidP="00A1331E">
            <w:pPr>
              <w:jc w:val="center"/>
              <w:rPr>
                <w:rFonts w:ascii="Arial" w:hAnsi="Arial" w:cs="Arial"/>
                <w:b/>
                <w:color w:val="FFFFFF" w:themeColor="background1"/>
                <w:sz w:val="20"/>
                <w:szCs w:val="20"/>
                <w:lang w:bidi="en-US"/>
              </w:rPr>
            </w:pPr>
            <w:r w:rsidRPr="00322F2B">
              <w:rPr>
                <w:rFonts w:ascii="Arial" w:hAnsi="Arial" w:cs="Arial"/>
                <w:b/>
                <w:color w:val="FFFFFF" w:themeColor="background1"/>
                <w:sz w:val="20"/>
                <w:szCs w:val="20"/>
                <w:lang w:bidi="en-US"/>
              </w:rPr>
              <w:t>Location</w:t>
            </w:r>
          </w:p>
        </w:tc>
        <w:tc>
          <w:tcPr>
            <w:tcW w:w="3510" w:type="dxa"/>
            <w:shd w:val="clear" w:color="auto" w:fill="0070C0"/>
            <w:vAlign w:val="center"/>
          </w:tcPr>
          <w:p w:rsidR="00A1331E" w:rsidRPr="00322F2B" w:rsidRDefault="00A1331E" w:rsidP="00A1331E">
            <w:pPr>
              <w:jc w:val="center"/>
              <w:rPr>
                <w:rFonts w:ascii="Arial" w:hAnsi="Arial" w:cs="Arial"/>
                <w:b/>
                <w:color w:val="FFFFFF" w:themeColor="background1"/>
                <w:sz w:val="20"/>
                <w:szCs w:val="20"/>
                <w:lang w:bidi="en-US"/>
              </w:rPr>
            </w:pPr>
            <w:r w:rsidRPr="00322F2B">
              <w:rPr>
                <w:rFonts w:ascii="Arial" w:hAnsi="Arial" w:cs="Arial"/>
                <w:b/>
                <w:color w:val="FFFFFF" w:themeColor="background1"/>
                <w:sz w:val="20"/>
                <w:szCs w:val="20"/>
                <w:lang w:bidi="en-US"/>
              </w:rPr>
              <w:t>Business Function Supported</w:t>
            </w:r>
          </w:p>
        </w:tc>
        <w:tc>
          <w:tcPr>
            <w:tcW w:w="3510" w:type="dxa"/>
            <w:shd w:val="clear" w:color="auto" w:fill="0070C0"/>
            <w:vAlign w:val="center"/>
          </w:tcPr>
          <w:p w:rsidR="00A1331E" w:rsidRPr="00322F2B" w:rsidRDefault="00A1331E" w:rsidP="00A1331E">
            <w:pPr>
              <w:jc w:val="center"/>
              <w:rPr>
                <w:rFonts w:ascii="Arial" w:hAnsi="Arial" w:cs="Arial"/>
                <w:b/>
                <w:color w:val="FFFFFF" w:themeColor="background1"/>
                <w:sz w:val="20"/>
                <w:szCs w:val="20"/>
                <w:lang w:bidi="en-US"/>
              </w:rPr>
            </w:pPr>
            <w:r w:rsidRPr="00322F2B">
              <w:rPr>
                <w:rFonts w:ascii="Arial" w:hAnsi="Arial" w:cs="Arial"/>
                <w:b/>
                <w:color w:val="FFFFFF" w:themeColor="background1"/>
                <w:sz w:val="20"/>
                <w:szCs w:val="20"/>
                <w:lang w:bidi="en-US"/>
              </w:rPr>
              <w:t>Instance/Feature of Application Used</w:t>
            </w:r>
          </w:p>
        </w:tc>
      </w:tr>
      <w:tr w:rsidR="00A1331E" w:rsidTr="00A1331E">
        <w:tc>
          <w:tcPr>
            <w:tcW w:w="1170" w:type="dxa"/>
          </w:tcPr>
          <w:p w:rsidR="00A1331E" w:rsidRDefault="00A1331E" w:rsidP="00A1331E">
            <w:pPr>
              <w:rPr>
                <w:lang w:bidi="en-US"/>
              </w:rPr>
            </w:pPr>
          </w:p>
        </w:tc>
        <w:tc>
          <w:tcPr>
            <w:tcW w:w="2070" w:type="dxa"/>
          </w:tcPr>
          <w:p w:rsidR="00A1331E" w:rsidRDefault="00A1331E" w:rsidP="00A1331E">
            <w:pPr>
              <w:rPr>
                <w:lang w:bidi="en-US"/>
              </w:rPr>
            </w:pPr>
          </w:p>
        </w:tc>
        <w:tc>
          <w:tcPr>
            <w:tcW w:w="3510" w:type="dxa"/>
          </w:tcPr>
          <w:p w:rsidR="00A1331E" w:rsidRDefault="00A1331E" w:rsidP="00A1331E">
            <w:pPr>
              <w:rPr>
                <w:lang w:bidi="en-US"/>
              </w:rPr>
            </w:pPr>
          </w:p>
        </w:tc>
        <w:tc>
          <w:tcPr>
            <w:tcW w:w="3510" w:type="dxa"/>
          </w:tcPr>
          <w:p w:rsidR="00A1331E" w:rsidRDefault="00A1331E" w:rsidP="00A1331E">
            <w:pPr>
              <w:rPr>
                <w:lang w:bidi="en-US"/>
              </w:rPr>
            </w:pPr>
          </w:p>
        </w:tc>
      </w:tr>
      <w:tr w:rsidR="00A1331E" w:rsidTr="00A1331E">
        <w:tc>
          <w:tcPr>
            <w:tcW w:w="1170" w:type="dxa"/>
          </w:tcPr>
          <w:p w:rsidR="00A1331E" w:rsidRDefault="00A1331E" w:rsidP="00A1331E">
            <w:pPr>
              <w:rPr>
                <w:lang w:bidi="en-US"/>
              </w:rPr>
            </w:pPr>
          </w:p>
        </w:tc>
        <w:tc>
          <w:tcPr>
            <w:tcW w:w="2070" w:type="dxa"/>
          </w:tcPr>
          <w:p w:rsidR="00A1331E" w:rsidRDefault="00A1331E" w:rsidP="00A1331E">
            <w:pPr>
              <w:rPr>
                <w:lang w:bidi="en-US"/>
              </w:rPr>
            </w:pPr>
          </w:p>
        </w:tc>
        <w:tc>
          <w:tcPr>
            <w:tcW w:w="3510" w:type="dxa"/>
          </w:tcPr>
          <w:p w:rsidR="00A1331E" w:rsidRDefault="00A1331E" w:rsidP="00A1331E">
            <w:pPr>
              <w:rPr>
                <w:lang w:bidi="en-US"/>
              </w:rPr>
            </w:pPr>
          </w:p>
        </w:tc>
        <w:tc>
          <w:tcPr>
            <w:tcW w:w="3510" w:type="dxa"/>
          </w:tcPr>
          <w:p w:rsidR="00A1331E" w:rsidRDefault="00A1331E" w:rsidP="00A1331E">
            <w:pPr>
              <w:rPr>
                <w:lang w:bidi="en-US"/>
              </w:rPr>
            </w:pPr>
          </w:p>
        </w:tc>
      </w:tr>
      <w:tr w:rsidR="00A1331E" w:rsidTr="00A1331E">
        <w:tc>
          <w:tcPr>
            <w:tcW w:w="1170" w:type="dxa"/>
          </w:tcPr>
          <w:p w:rsidR="00A1331E" w:rsidRDefault="00A1331E" w:rsidP="00A1331E">
            <w:pPr>
              <w:rPr>
                <w:lang w:bidi="en-US"/>
              </w:rPr>
            </w:pPr>
          </w:p>
        </w:tc>
        <w:tc>
          <w:tcPr>
            <w:tcW w:w="2070" w:type="dxa"/>
          </w:tcPr>
          <w:p w:rsidR="00A1331E" w:rsidRDefault="00A1331E" w:rsidP="00A1331E">
            <w:pPr>
              <w:rPr>
                <w:lang w:bidi="en-US"/>
              </w:rPr>
            </w:pPr>
          </w:p>
        </w:tc>
        <w:tc>
          <w:tcPr>
            <w:tcW w:w="3510" w:type="dxa"/>
          </w:tcPr>
          <w:p w:rsidR="00A1331E" w:rsidRDefault="00A1331E" w:rsidP="00A1331E">
            <w:pPr>
              <w:rPr>
                <w:lang w:bidi="en-US"/>
              </w:rPr>
            </w:pPr>
          </w:p>
        </w:tc>
        <w:tc>
          <w:tcPr>
            <w:tcW w:w="3510" w:type="dxa"/>
          </w:tcPr>
          <w:p w:rsidR="00A1331E" w:rsidRDefault="00A1331E" w:rsidP="00A1331E">
            <w:pPr>
              <w:rPr>
                <w:lang w:bidi="en-US"/>
              </w:rPr>
            </w:pPr>
          </w:p>
        </w:tc>
      </w:tr>
      <w:tr w:rsidR="009F05D5" w:rsidTr="00A1331E">
        <w:tc>
          <w:tcPr>
            <w:tcW w:w="1170" w:type="dxa"/>
          </w:tcPr>
          <w:p w:rsidR="009F05D5" w:rsidRDefault="009F05D5" w:rsidP="00A1331E">
            <w:pPr>
              <w:rPr>
                <w:lang w:bidi="en-US"/>
              </w:rPr>
            </w:pPr>
          </w:p>
        </w:tc>
        <w:tc>
          <w:tcPr>
            <w:tcW w:w="2070" w:type="dxa"/>
          </w:tcPr>
          <w:p w:rsidR="009F05D5" w:rsidRDefault="009F05D5" w:rsidP="00A1331E">
            <w:pPr>
              <w:rPr>
                <w:lang w:bidi="en-US"/>
              </w:rPr>
            </w:pPr>
          </w:p>
        </w:tc>
        <w:tc>
          <w:tcPr>
            <w:tcW w:w="3510" w:type="dxa"/>
          </w:tcPr>
          <w:p w:rsidR="009F05D5" w:rsidRDefault="009F05D5" w:rsidP="00A1331E">
            <w:pPr>
              <w:rPr>
                <w:lang w:bidi="en-US"/>
              </w:rPr>
            </w:pPr>
          </w:p>
        </w:tc>
        <w:tc>
          <w:tcPr>
            <w:tcW w:w="3510" w:type="dxa"/>
          </w:tcPr>
          <w:p w:rsidR="009F05D5" w:rsidRDefault="009F05D5" w:rsidP="00A1331E">
            <w:pPr>
              <w:rPr>
                <w:lang w:bidi="en-US"/>
              </w:rPr>
            </w:pPr>
          </w:p>
        </w:tc>
      </w:tr>
    </w:tbl>
    <w:p w:rsidR="00A1331E" w:rsidRDefault="00A1331E" w:rsidP="00A1331E">
      <w:pPr>
        <w:spacing w:after="0"/>
        <w:ind w:left="-360"/>
        <w:rPr>
          <w:lang w:bidi="en-US"/>
        </w:rPr>
      </w:pPr>
    </w:p>
    <w:p w:rsidR="00A1331E" w:rsidRDefault="00A1331E" w:rsidP="006D59F5">
      <w:pPr>
        <w:pStyle w:val="Style2"/>
        <w:spacing w:before="0"/>
        <w:ind w:left="-86" w:hanging="274"/>
        <w:rPr>
          <w:lang w:bidi="en-US"/>
        </w:rPr>
      </w:pPr>
      <w:bookmarkStart w:id="10" w:name="_Toc528940849"/>
      <w:r>
        <w:rPr>
          <w:lang w:bidi="en-US"/>
        </w:rPr>
        <w:t>Application Users</w:t>
      </w:r>
      <w:bookmarkEnd w:id="10"/>
    </w:p>
    <w:p w:rsidR="00A1331E" w:rsidRDefault="00A1331E" w:rsidP="00A1331E">
      <w:pPr>
        <w:spacing w:after="0"/>
        <w:ind w:left="-360"/>
        <w:rPr>
          <w:lang w:bidi="en-US"/>
        </w:rPr>
      </w:pPr>
    </w:p>
    <w:tbl>
      <w:tblPr>
        <w:tblStyle w:val="TableGrid"/>
        <w:tblW w:w="0" w:type="auto"/>
        <w:tblInd w:w="-252" w:type="dxa"/>
        <w:tblLook w:val="04A0" w:firstRow="1" w:lastRow="0" w:firstColumn="1" w:lastColumn="0" w:noHBand="0" w:noVBand="1"/>
      </w:tblPr>
      <w:tblGrid>
        <w:gridCol w:w="3227"/>
        <w:gridCol w:w="3333"/>
        <w:gridCol w:w="3575"/>
      </w:tblGrid>
      <w:tr w:rsidR="00A1331E" w:rsidTr="00A1331E">
        <w:tc>
          <w:tcPr>
            <w:tcW w:w="3264" w:type="dxa"/>
            <w:shd w:val="clear" w:color="auto" w:fill="0070C0"/>
          </w:tcPr>
          <w:p w:rsidR="00A1331E" w:rsidRPr="00322F2B" w:rsidRDefault="00A1331E" w:rsidP="00A1331E">
            <w:pPr>
              <w:jc w:val="center"/>
              <w:rPr>
                <w:rFonts w:ascii="Arial" w:hAnsi="Arial" w:cs="Arial"/>
                <w:b/>
                <w:color w:val="FFFFFF" w:themeColor="background1"/>
                <w:sz w:val="20"/>
                <w:szCs w:val="20"/>
                <w:lang w:bidi="en-US"/>
              </w:rPr>
            </w:pPr>
            <w:r w:rsidRPr="00322F2B">
              <w:rPr>
                <w:rFonts w:ascii="Arial" w:hAnsi="Arial" w:cs="Arial"/>
                <w:b/>
                <w:color w:val="FFFFFF" w:themeColor="background1"/>
                <w:sz w:val="20"/>
                <w:szCs w:val="20"/>
                <w:lang w:bidi="en-US"/>
              </w:rPr>
              <w:t>Location</w:t>
            </w:r>
          </w:p>
        </w:tc>
        <w:tc>
          <w:tcPr>
            <w:tcW w:w="3372" w:type="dxa"/>
            <w:shd w:val="clear" w:color="auto" w:fill="0070C0"/>
          </w:tcPr>
          <w:p w:rsidR="00A1331E" w:rsidRPr="00322F2B" w:rsidRDefault="00A1331E" w:rsidP="00A1331E">
            <w:pPr>
              <w:jc w:val="center"/>
              <w:rPr>
                <w:rFonts w:ascii="Arial" w:hAnsi="Arial" w:cs="Arial"/>
                <w:b/>
                <w:color w:val="FFFFFF" w:themeColor="background1"/>
                <w:sz w:val="20"/>
                <w:szCs w:val="20"/>
                <w:lang w:bidi="en-US"/>
              </w:rPr>
            </w:pPr>
            <w:r w:rsidRPr="00322F2B">
              <w:rPr>
                <w:rFonts w:ascii="Arial" w:hAnsi="Arial" w:cs="Arial"/>
                <w:b/>
                <w:color w:val="FFFFFF" w:themeColor="background1"/>
                <w:sz w:val="20"/>
                <w:szCs w:val="20"/>
                <w:lang w:bidi="en-US"/>
              </w:rPr>
              <w:t>Business Unit</w:t>
            </w:r>
          </w:p>
        </w:tc>
        <w:tc>
          <w:tcPr>
            <w:tcW w:w="3624" w:type="dxa"/>
            <w:shd w:val="clear" w:color="auto" w:fill="0070C0"/>
          </w:tcPr>
          <w:p w:rsidR="00A1331E" w:rsidRPr="00322F2B" w:rsidRDefault="00A1331E" w:rsidP="00A1331E">
            <w:pPr>
              <w:jc w:val="center"/>
              <w:rPr>
                <w:rFonts w:ascii="Arial" w:hAnsi="Arial" w:cs="Arial"/>
                <w:b/>
                <w:color w:val="FFFFFF" w:themeColor="background1"/>
                <w:sz w:val="20"/>
                <w:szCs w:val="20"/>
                <w:lang w:bidi="en-US"/>
              </w:rPr>
            </w:pPr>
            <w:r w:rsidRPr="00322F2B">
              <w:rPr>
                <w:rFonts w:ascii="Arial" w:hAnsi="Arial" w:cs="Arial"/>
                <w:b/>
                <w:color w:val="FFFFFF" w:themeColor="background1"/>
                <w:sz w:val="20"/>
                <w:szCs w:val="20"/>
                <w:lang w:bidi="en-US"/>
              </w:rPr>
              <w:t>No. of Users</w:t>
            </w:r>
          </w:p>
        </w:tc>
      </w:tr>
      <w:tr w:rsidR="00A1331E" w:rsidTr="00A1331E">
        <w:tc>
          <w:tcPr>
            <w:tcW w:w="3264" w:type="dxa"/>
          </w:tcPr>
          <w:p w:rsidR="00A1331E" w:rsidRDefault="00A1331E" w:rsidP="00A1331E">
            <w:pPr>
              <w:rPr>
                <w:lang w:bidi="en-US"/>
              </w:rPr>
            </w:pPr>
          </w:p>
        </w:tc>
        <w:tc>
          <w:tcPr>
            <w:tcW w:w="3372" w:type="dxa"/>
          </w:tcPr>
          <w:p w:rsidR="00A1331E" w:rsidRDefault="00A1331E" w:rsidP="00A1331E">
            <w:pPr>
              <w:rPr>
                <w:lang w:bidi="en-US"/>
              </w:rPr>
            </w:pPr>
          </w:p>
        </w:tc>
        <w:tc>
          <w:tcPr>
            <w:tcW w:w="3624" w:type="dxa"/>
          </w:tcPr>
          <w:p w:rsidR="00A1331E" w:rsidRDefault="00A1331E" w:rsidP="00A1331E">
            <w:pPr>
              <w:rPr>
                <w:lang w:bidi="en-US"/>
              </w:rPr>
            </w:pPr>
          </w:p>
        </w:tc>
      </w:tr>
      <w:tr w:rsidR="00A1331E" w:rsidTr="00A1331E">
        <w:tc>
          <w:tcPr>
            <w:tcW w:w="3264" w:type="dxa"/>
          </w:tcPr>
          <w:p w:rsidR="00A1331E" w:rsidRDefault="00A1331E" w:rsidP="00A1331E">
            <w:pPr>
              <w:rPr>
                <w:lang w:bidi="en-US"/>
              </w:rPr>
            </w:pPr>
          </w:p>
        </w:tc>
        <w:tc>
          <w:tcPr>
            <w:tcW w:w="3372" w:type="dxa"/>
          </w:tcPr>
          <w:p w:rsidR="00A1331E" w:rsidRDefault="00A1331E" w:rsidP="00A1331E">
            <w:pPr>
              <w:rPr>
                <w:lang w:bidi="en-US"/>
              </w:rPr>
            </w:pPr>
          </w:p>
        </w:tc>
        <w:tc>
          <w:tcPr>
            <w:tcW w:w="3624" w:type="dxa"/>
          </w:tcPr>
          <w:p w:rsidR="00A1331E" w:rsidRDefault="00A1331E" w:rsidP="00A1331E">
            <w:pPr>
              <w:rPr>
                <w:lang w:bidi="en-US"/>
              </w:rPr>
            </w:pPr>
          </w:p>
        </w:tc>
      </w:tr>
      <w:tr w:rsidR="00A1331E" w:rsidTr="00A1331E">
        <w:tc>
          <w:tcPr>
            <w:tcW w:w="3264" w:type="dxa"/>
          </w:tcPr>
          <w:p w:rsidR="00A1331E" w:rsidRDefault="00A1331E" w:rsidP="00A1331E">
            <w:pPr>
              <w:rPr>
                <w:lang w:bidi="en-US"/>
              </w:rPr>
            </w:pPr>
          </w:p>
        </w:tc>
        <w:tc>
          <w:tcPr>
            <w:tcW w:w="3372" w:type="dxa"/>
          </w:tcPr>
          <w:p w:rsidR="00A1331E" w:rsidRDefault="00A1331E" w:rsidP="00A1331E">
            <w:pPr>
              <w:rPr>
                <w:lang w:bidi="en-US"/>
              </w:rPr>
            </w:pPr>
          </w:p>
        </w:tc>
        <w:tc>
          <w:tcPr>
            <w:tcW w:w="3624" w:type="dxa"/>
          </w:tcPr>
          <w:p w:rsidR="00A1331E" w:rsidRDefault="00A1331E" w:rsidP="00A1331E">
            <w:pPr>
              <w:rPr>
                <w:lang w:bidi="en-US"/>
              </w:rPr>
            </w:pPr>
          </w:p>
        </w:tc>
      </w:tr>
      <w:tr w:rsidR="00A1331E" w:rsidTr="00A1331E">
        <w:tc>
          <w:tcPr>
            <w:tcW w:w="3264" w:type="dxa"/>
          </w:tcPr>
          <w:p w:rsidR="00A1331E" w:rsidRDefault="00A1331E" w:rsidP="00A1331E">
            <w:pPr>
              <w:rPr>
                <w:lang w:bidi="en-US"/>
              </w:rPr>
            </w:pPr>
          </w:p>
        </w:tc>
        <w:tc>
          <w:tcPr>
            <w:tcW w:w="3372" w:type="dxa"/>
          </w:tcPr>
          <w:p w:rsidR="00A1331E" w:rsidRDefault="00A1331E" w:rsidP="00A1331E">
            <w:pPr>
              <w:rPr>
                <w:lang w:bidi="en-US"/>
              </w:rPr>
            </w:pPr>
          </w:p>
        </w:tc>
        <w:tc>
          <w:tcPr>
            <w:tcW w:w="3624" w:type="dxa"/>
          </w:tcPr>
          <w:p w:rsidR="00A1331E" w:rsidRDefault="00AE1BA7" w:rsidP="00AE1BA7">
            <w:pPr>
              <w:rPr>
                <w:lang w:bidi="en-US"/>
              </w:rPr>
            </w:pPr>
            <w:r>
              <w:rPr>
                <w:lang w:bidi="en-US"/>
              </w:rPr>
              <w:t xml:space="preserve">  </w:t>
            </w:r>
          </w:p>
        </w:tc>
      </w:tr>
    </w:tbl>
    <w:p w:rsidR="00AC3DF1" w:rsidRDefault="00AC3DF1" w:rsidP="00A1331E">
      <w:pPr>
        <w:ind w:left="-360"/>
        <w:rPr>
          <w:lang w:bidi="en-US"/>
        </w:rPr>
      </w:pPr>
    </w:p>
    <w:p w:rsidR="00AC3DF1" w:rsidRDefault="00931CB6" w:rsidP="00AC3DF1">
      <w:pPr>
        <w:pStyle w:val="Heading1"/>
        <w:ind w:left="0"/>
        <w:rPr>
          <w:lang w:bidi="en-US"/>
        </w:rPr>
      </w:pPr>
      <w:bookmarkStart w:id="11" w:name="_Toc528940850"/>
      <w:r>
        <w:rPr>
          <w:lang w:bidi="en-US"/>
        </w:rPr>
        <w:t>SERVICE OVERVIEW</w:t>
      </w:r>
      <w:bookmarkEnd w:id="11"/>
    </w:p>
    <w:p w:rsidR="00AC3DF1" w:rsidRDefault="00AC3DF1" w:rsidP="00AC3DF1">
      <w:pPr>
        <w:spacing w:after="0"/>
        <w:rPr>
          <w:lang w:bidi="en-US"/>
        </w:rPr>
      </w:pPr>
    </w:p>
    <w:p w:rsidR="00AC3DF1" w:rsidRDefault="00D139F8" w:rsidP="00AC3DF1">
      <w:pPr>
        <w:ind w:left="-360"/>
        <w:jc w:val="both"/>
        <w:rPr>
          <w:rFonts w:ascii="Arial" w:hAnsi="Arial" w:cs="Arial"/>
          <w:sz w:val="20"/>
          <w:szCs w:val="20"/>
        </w:rPr>
      </w:pPr>
      <w:r>
        <w:rPr>
          <w:rFonts w:ascii="Arial" w:hAnsi="Arial" w:cs="Arial"/>
          <w:sz w:val="20"/>
          <w:szCs w:val="20"/>
        </w:rPr>
        <w:t>OBE</w:t>
      </w:r>
      <w:r w:rsidR="00AC3DF1" w:rsidRPr="00AC3DF1">
        <w:rPr>
          <w:rFonts w:ascii="Arial" w:hAnsi="Arial" w:cs="Arial"/>
          <w:sz w:val="20"/>
          <w:szCs w:val="20"/>
        </w:rPr>
        <w:t xml:space="preserve"> provides following type of support for this application – </w:t>
      </w:r>
    </w:p>
    <w:p w:rsidR="00AC3DF1" w:rsidRDefault="00AC3DF1" w:rsidP="00883474">
      <w:pPr>
        <w:pStyle w:val="ListParagraph"/>
        <w:numPr>
          <w:ilvl w:val="0"/>
          <w:numId w:val="7"/>
        </w:numPr>
        <w:jc w:val="both"/>
        <w:rPr>
          <w:rFonts w:ascii="Arial" w:hAnsi="Arial" w:cs="Arial"/>
          <w:sz w:val="20"/>
          <w:szCs w:val="20"/>
        </w:rPr>
      </w:pPr>
      <w:r>
        <w:rPr>
          <w:rFonts w:ascii="Arial" w:hAnsi="Arial" w:cs="Arial"/>
          <w:sz w:val="20"/>
          <w:szCs w:val="20"/>
        </w:rPr>
        <w:t>Access Issues – To provide and manage access to the application</w:t>
      </w:r>
    </w:p>
    <w:p w:rsidR="00AC3DF1" w:rsidRDefault="00AC3DF1" w:rsidP="00883474">
      <w:pPr>
        <w:pStyle w:val="ListParagraph"/>
        <w:numPr>
          <w:ilvl w:val="0"/>
          <w:numId w:val="7"/>
        </w:numPr>
        <w:jc w:val="both"/>
        <w:rPr>
          <w:rFonts w:ascii="Arial" w:hAnsi="Arial" w:cs="Arial"/>
          <w:sz w:val="20"/>
          <w:szCs w:val="20"/>
        </w:rPr>
      </w:pPr>
      <w:r>
        <w:rPr>
          <w:rFonts w:ascii="Arial" w:hAnsi="Arial" w:cs="Arial"/>
          <w:sz w:val="20"/>
          <w:szCs w:val="20"/>
        </w:rPr>
        <w:t>Break Fixes – Not working as per the prescribed functionality</w:t>
      </w:r>
    </w:p>
    <w:p w:rsidR="00AC3DF1" w:rsidRDefault="00AC3DF1" w:rsidP="00883474">
      <w:pPr>
        <w:pStyle w:val="ListParagraph"/>
        <w:numPr>
          <w:ilvl w:val="0"/>
          <w:numId w:val="7"/>
        </w:numPr>
        <w:jc w:val="both"/>
        <w:rPr>
          <w:rFonts w:ascii="Arial" w:hAnsi="Arial" w:cs="Arial"/>
          <w:sz w:val="20"/>
          <w:szCs w:val="20"/>
        </w:rPr>
      </w:pPr>
      <w:r>
        <w:rPr>
          <w:rFonts w:ascii="Arial" w:hAnsi="Arial" w:cs="Arial"/>
          <w:sz w:val="20"/>
          <w:szCs w:val="20"/>
        </w:rPr>
        <w:t>Enhancement – New functionalities. Minor/Major Enhancements</w:t>
      </w:r>
    </w:p>
    <w:p w:rsidR="00AC3DF1" w:rsidRDefault="00AC3DF1" w:rsidP="00883474">
      <w:pPr>
        <w:pStyle w:val="ListParagraph"/>
        <w:numPr>
          <w:ilvl w:val="0"/>
          <w:numId w:val="7"/>
        </w:numPr>
        <w:jc w:val="both"/>
        <w:rPr>
          <w:rFonts w:ascii="Arial" w:hAnsi="Arial" w:cs="Arial"/>
          <w:sz w:val="20"/>
          <w:szCs w:val="20"/>
        </w:rPr>
      </w:pPr>
      <w:r>
        <w:rPr>
          <w:rFonts w:ascii="Arial" w:hAnsi="Arial" w:cs="Arial"/>
          <w:sz w:val="20"/>
          <w:szCs w:val="20"/>
        </w:rPr>
        <w:t>Monitoring various jobs internal to the system of concerned application</w:t>
      </w:r>
    </w:p>
    <w:p w:rsidR="00427EC4" w:rsidRDefault="00427EC4">
      <w:pPr>
        <w:rPr>
          <w:rFonts w:ascii="Arial" w:hAnsi="Arial" w:cs="Arial"/>
          <w:sz w:val="20"/>
          <w:szCs w:val="20"/>
        </w:rPr>
      </w:pPr>
      <w:r>
        <w:rPr>
          <w:rFonts w:ascii="Arial" w:hAnsi="Arial" w:cs="Arial"/>
          <w:sz w:val="20"/>
          <w:szCs w:val="20"/>
        </w:rPr>
        <w:br w:type="page"/>
      </w:r>
    </w:p>
    <w:p w:rsidR="00AC3DF1" w:rsidRPr="00931CB6" w:rsidRDefault="00427EC4" w:rsidP="00931CB6">
      <w:pPr>
        <w:pStyle w:val="Heading1"/>
        <w:ind w:left="0"/>
        <w:rPr>
          <w:lang w:bidi="en-US"/>
        </w:rPr>
      </w:pPr>
      <w:bookmarkStart w:id="12" w:name="_Toc528940851"/>
      <w:r w:rsidRPr="00931CB6">
        <w:rPr>
          <w:lang w:bidi="en-US"/>
        </w:rPr>
        <w:lastRenderedPageBreak/>
        <w:t>TECHNICAL ARCHITECTURE</w:t>
      </w:r>
      <w:bookmarkEnd w:id="12"/>
    </w:p>
    <w:p w:rsidR="0018607E" w:rsidRDefault="0018607E" w:rsidP="0018607E">
      <w:pPr>
        <w:rPr>
          <w:lang w:bidi="en-US"/>
        </w:rPr>
      </w:pPr>
    </w:p>
    <w:p w:rsidR="0018607E" w:rsidRDefault="0018607E" w:rsidP="0018607E">
      <w:pPr>
        <w:rPr>
          <w:lang w:bidi="en-US"/>
        </w:rPr>
      </w:pPr>
    </w:p>
    <w:p w:rsidR="0018607E" w:rsidRDefault="0018607E" w:rsidP="0018607E">
      <w:pPr>
        <w:rPr>
          <w:lang w:bidi="en-US"/>
        </w:rPr>
      </w:pPr>
    </w:p>
    <w:p w:rsidR="0018607E" w:rsidRDefault="0018607E" w:rsidP="0018607E">
      <w:pPr>
        <w:rPr>
          <w:lang w:bidi="en-US"/>
        </w:rPr>
      </w:pPr>
      <w:r>
        <w:rPr>
          <w:lang w:bidi="en-US"/>
        </w:rPr>
        <w:br w:type="page"/>
      </w:r>
    </w:p>
    <w:p w:rsidR="00931CB6" w:rsidRDefault="00931CB6" w:rsidP="00931CB6">
      <w:pPr>
        <w:ind w:left="-360"/>
        <w:jc w:val="both"/>
        <w:rPr>
          <w:lang w:bidi="en-US"/>
        </w:rPr>
      </w:pPr>
    </w:p>
    <w:p w:rsidR="0018607E" w:rsidRDefault="0018607E" w:rsidP="00931CB6">
      <w:pPr>
        <w:ind w:left="-360"/>
        <w:jc w:val="both"/>
        <w:rPr>
          <w:lang w:bidi="en-US"/>
        </w:rPr>
      </w:pPr>
    </w:p>
    <w:p w:rsidR="00984004" w:rsidRDefault="00984004" w:rsidP="006D59F5">
      <w:pPr>
        <w:pStyle w:val="Style2"/>
        <w:spacing w:before="0"/>
        <w:ind w:left="-86" w:hanging="274"/>
        <w:rPr>
          <w:lang w:bidi="en-US"/>
        </w:rPr>
      </w:pPr>
      <w:bookmarkStart w:id="13" w:name="_Toc528940852"/>
      <w:r>
        <w:rPr>
          <w:lang w:bidi="en-US"/>
        </w:rPr>
        <w:t>Interfaces</w:t>
      </w:r>
      <w:bookmarkEnd w:id="13"/>
    </w:p>
    <w:p w:rsidR="00984004" w:rsidRDefault="00984004" w:rsidP="006E0C9F">
      <w:pPr>
        <w:spacing w:after="0" w:line="120" w:lineRule="auto"/>
        <w:rPr>
          <w:lang w:bidi="en-US"/>
        </w:rPr>
      </w:pPr>
    </w:p>
    <w:p w:rsidR="006E0C9F" w:rsidRPr="00BB0EF2" w:rsidRDefault="006E0C9F" w:rsidP="006E0C9F">
      <w:pPr>
        <w:ind w:left="-360"/>
        <w:rPr>
          <w:rFonts w:ascii="Arial" w:hAnsi="Arial" w:cs="Arial"/>
          <w:sz w:val="20"/>
          <w:szCs w:val="20"/>
          <w:lang w:bidi="en-US"/>
        </w:rPr>
      </w:pPr>
      <w:r w:rsidRPr="00BB0EF2">
        <w:rPr>
          <w:rFonts w:ascii="Arial" w:hAnsi="Arial" w:cs="Arial"/>
          <w:sz w:val="20"/>
          <w:szCs w:val="20"/>
          <w:lang w:bidi="en-US"/>
        </w:rPr>
        <w:t>Following table describes t</w:t>
      </w:r>
      <w:r w:rsidR="00BB0EF2">
        <w:rPr>
          <w:rFonts w:ascii="Arial" w:hAnsi="Arial" w:cs="Arial"/>
          <w:sz w:val="20"/>
          <w:szCs w:val="20"/>
          <w:lang w:bidi="en-US"/>
        </w:rPr>
        <w:t xml:space="preserve">he interfaces of the </w:t>
      </w:r>
      <w:r w:rsidR="00CA3079">
        <w:rPr>
          <w:rFonts w:ascii="Arial" w:hAnsi="Arial" w:cs="Arial"/>
          <w:sz w:val="20"/>
          <w:szCs w:val="20"/>
          <w:lang w:bidi="en-US"/>
        </w:rPr>
        <w:t xml:space="preserve">application </w:t>
      </w:r>
      <w:r w:rsidR="00CA3079" w:rsidRPr="00BB0EF2">
        <w:rPr>
          <w:rFonts w:ascii="Arial" w:hAnsi="Arial" w:cs="Arial"/>
          <w:sz w:val="20"/>
          <w:szCs w:val="20"/>
          <w:lang w:bidi="en-US"/>
        </w:rPr>
        <w:t>–</w:t>
      </w:r>
      <w:r w:rsidRPr="00BB0EF2">
        <w:rPr>
          <w:rFonts w:ascii="Arial" w:hAnsi="Arial" w:cs="Arial"/>
          <w:sz w:val="20"/>
          <w:szCs w:val="20"/>
          <w:lang w:bidi="en-US"/>
        </w:rPr>
        <w:t xml:space="preserve"> </w:t>
      </w:r>
    </w:p>
    <w:tbl>
      <w:tblPr>
        <w:tblStyle w:val="TableGrid"/>
        <w:tblW w:w="0" w:type="auto"/>
        <w:tblInd w:w="-252" w:type="dxa"/>
        <w:tblLook w:val="04A0" w:firstRow="1" w:lastRow="0" w:firstColumn="1" w:lastColumn="0" w:noHBand="0" w:noVBand="1"/>
      </w:tblPr>
      <w:tblGrid>
        <w:gridCol w:w="2392"/>
        <w:gridCol w:w="2496"/>
        <w:gridCol w:w="2503"/>
        <w:gridCol w:w="2744"/>
      </w:tblGrid>
      <w:tr w:rsidR="006E0C9F" w:rsidRPr="00BB0EF2" w:rsidTr="00BB0EF2">
        <w:trPr>
          <w:trHeight w:val="288"/>
        </w:trPr>
        <w:tc>
          <w:tcPr>
            <w:tcW w:w="2421" w:type="dxa"/>
            <w:shd w:val="clear" w:color="auto" w:fill="0070C0"/>
            <w:vAlign w:val="center"/>
          </w:tcPr>
          <w:p w:rsidR="006E0C9F" w:rsidRPr="00BB0EF2" w:rsidRDefault="006E0C9F" w:rsidP="00BB0EF2">
            <w:pPr>
              <w:jc w:val="center"/>
              <w:rPr>
                <w:rFonts w:ascii="Arial" w:hAnsi="Arial" w:cs="Arial"/>
                <w:b/>
                <w:color w:val="FFFFFF" w:themeColor="background1"/>
                <w:sz w:val="20"/>
                <w:szCs w:val="20"/>
                <w:lang w:bidi="en-US"/>
              </w:rPr>
            </w:pPr>
            <w:r w:rsidRPr="00BB0EF2">
              <w:rPr>
                <w:rFonts w:ascii="Arial" w:hAnsi="Arial" w:cs="Arial"/>
                <w:b/>
                <w:color w:val="FFFFFF" w:themeColor="background1"/>
                <w:sz w:val="20"/>
                <w:szCs w:val="20"/>
                <w:lang w:bidi="en-US"/>
              </w:rPr>
              <w:t>Interface Name</w:t>
            </w:r>
          </w:p>
        </w:tc>
        <w:tc>
          <w:tcPr>
            <w:tcW w:w="2529" w:type="dxa"/>
            <w:shd w:val="clear" w:color="auto" w:fill="0070C0"/>
            <w:vAlign w:val="center"/>
          </w:tcPr>
          <w:p w:rsidR="006E0C9F" w:rsidRPr="00BB0EF2" w:rsidRDefault="00BB0EF2" w:rsidP="00BB0EF2">
            <w:pPr>
              <w:jc w:val="center"/>
              <w:rPr>
                <w:rFonts w:ascii="Arial" w:hAnsi="Arial" w:cs="Arial"/>
                <w:b/>
                <w:color w:val="FFFFFF" w:themeColor="background1"/>
                <w:sz w:val="20"/>
                <w:szCs w:val="20"/>
                <w:lang w:bidi="en-US"/>
              </w:rPr>
            </w:pPr>
            <w:r w:rsidRPr="00BB0EF2">
              <w:rPr>
                <w:rFonts w:ascii="Arial" w:hAnsi="Arial" w:cs="Arial"/>
                <w:b/>
                <w:color w:val="FFFFFF" w:themeColor="background1"/>
                <w:sz w:val="20"/>
                <w:szCs w:val="20"/>
                <w:lang w:bidi="en-US"/>
              </w:rPr>
              <w:t>Purpose</w:t>
            </w:r>
          </w:p>
        </w:tc>
        <w:tc>
          <w:tcPr>
            <w:tcW w:w="2529" w:type="dxa"/>
            <w:shd w:val="clear" w:color="auto" w:fill="0070C0"/>
            <w:vAlign w:val="center"/>
          </w:tcPr>
          <w:p w:rsidR="006E0C9F" w:rsidRPr="00BB0EF2" w:rsidRDefault="00BB0EF2" w:rsidP="00BB0EF2">
            <w:pPr>
              <w:jc w:val="center"/>
              <w:rPr>
                <w:rFonts w:ascii="Arial" w:hAnsi="Arial" w:cs="Arial"/>
                <w:b/>
                <w:color w:val="FFFFFF" w:themeColor="background1"/>
                <w:sz w:val="20"/>
                <w:szCs w:val="20"/>
                <w:lang w:bidi="en-US"/>
              </w:rPr>
            </w:pPr>
            <w:r>
              <w:rPr>
                <w:rFonts w:ascii="Arial" w:hAnsi="Arial" w:cs="Arial"/>
                <w:b/>
                <w:color w:val="FFFFFF" w:themeColor="background1"/>
                <w:sz w:val="20"/>
                <w:szCs w:val="20"/>
                <w:lang w:bidi="en-US"/>
              </w:rPr>
              <w:t>Technology</w:t>
            </w:r>
          </w:p>
        </w:tc>
        <w:tc>
          <w:tcPr>
            <w:tcW w:w="2781" w:type="dxa"/>
            <w:shd w:val="clear" w:color="auto" w:fill="0070C0"/>
            <w:vAlign w:val="center"/>
          </w:tcPr>
          <w:p w:rsidR="006E0C9F" w:rsidRPr="00BB0EF2" w:rsidRDefault="00BB0EF2" w:rsidP="00BB0EF2">
            <w:pPr>
              <w:jc w:val="center"/>
              <w:rPr>
                <w:rFonts w:ascii="Arial" w:hAnsi="Arial" w:cs="Arial"/>
                <w:b/>
                <w:color w:val="FFFFFF" w:themeColor="background1"/>
                <w:sz w:val="20"/>
                <w:szCs w:val="20"/>
                <w:lang w:bidi="en-US"/>
              </w:rPr>
            </w:pPr>
            <w:r w:rsidRPr="00BB0EF2">
              <w:rPr>
                <w:rFonts w:ascii="Arial" w:hAnsi="Arial" w:cs="Arial"/>
                <w:b/>
                <w:color w:val="FFFFFF" w:themeColor="background1"/>
                <w:sz w:val="20"/>
                <w:szCs w:val="20"/>
                <w:lang w:bidi="en-US"/>
              </w:rPr>
              <w:t>Remarks</w:t>
            </w:r>
          </w:p>
        </w:tc>
      </w:tr>
      <w:tr w:rsidR="006E0C9F" w:rsidRPr="00BB0EF2" w:rsidTr="006E0C9F">
        <w:tc>
          <w:tcPr>
            <w:tcW w:w="2421" w:type="dxa"/>
          </w:tcPr>
          <w:p w:rsidR="006E0C9F" w:rsidRPr="00BB0EF2" w:rsidRDefault="006E0C9F" w:rsidP="00984004">
            <w:pPr>
              <w:rPr>
                <w:rFonts w:ascii="Arial" w:hAnsi="Arial" w:cs="Arial"/>
                <w:sz w:val="20"/>
                <w:szCs w:val="20"/>
                <w:lang w:bidi="en-US"/>
              </w:rPr>
            </w:pPr>
          </w:p>
        </w:tc>
        <w:tc>
          <w:tcPr>
            <w:tcW w:w="2529" w:type="dxa"/>
          </w:tcPr>
          <w:p w:rsidR="006E0C9F" w:rsidRPr="00BB0EF2" w:rsidRDefault="006E0C9F" w:rsidP="00984004">
            <w:pPr>
              <w:rPr>
                <w:rFonts w:ascii="Arial" w:hAnsi="Arial" w:cs="Arial"/>
                <w:sz w:val="20"/>
                <w:szCs w:val="20"/>
                <w:lang w:bidi="en-US"/>
              </w:rPr>
            </w:pPr>
          </w:p>
        </w:tc>
        <w:tc>
          <w:tcPr>
            <w:tcW w:w="2529" w:type="dxa"/>
          </w:tcPr>
          <w:p w:rsidR="006E0C9F" w:rsidRPr="00BB0EF2" w:rsidRDefault="006E0C9F" w:rsidP="00984004">
            <w:pPr>
              <w:rPr>
                <w:rFonts w:ascii="Arial" w:hAnsi="Arial" w:cs="Arial"/>
                <w:sz w:val="20"/>
                <w:szCs w:val="20"/>
                <w:lang w:bidi="en-US"/>
              </w:rPr>
            </w:pPr>
          </w:p>
        </w:tc>
        <w:tc>
          <w:tcPr>
            <w:tcW w:w="2781" w:type="dxa"/>
          </w:tcPr>
          <w:p w:rsidR="006E0C9F" w:rsidRPr="00BB0EF2" w:rsidRDefault="00BB0EF2" w:rsidP="00984004">
            <w:pPr>
              <w:rPr>
                <w:rFonts w:ascii="Arial" w:hAnsi="Arial" w:cs="Arial"/>
                <w:sz w:val="20"/>
                <w:szCs w:val="20"/>
                <w:lang w:bidi="en-US"/>
              </w:rPr>
            </w:pPr>
            <w:r>
              <w:rPr>
                <w:rFonts w:ascii="Arial" w:hAnsi="Arial" w:cs="Arial"/>
                <w:sz w:val="20"/>
                <w:szCs w:val="20"/>
                <w:lang w:bidi="en-US"/>
              </w:rPr>
              <w:t>&lt;&lt;How to connect, support issues, etc.&gt;&gt;</w:t>
            </w:r>
          </w:p>
        </w:tc>
      </w:tr>
      <w:tr w:rsidR="006E0C9F" w:rsidRPr="00BB0EF2" w:rsidTr="006E0C9F">
        <w:tc>
          <w:tcPr>
            <w:tcW w:w="2421" w:type="dxa"/>
          </w:tcPr>
          <w:p w:rsidR="006E0C9F" w:rsidRPr="00BB0EF2" w:rsidRDefault="006E0C9F" w:rsidP="00984004">
            <w:pPr>
              <w:rPr>
                <w:rFonts w:ascii="Arial" w:hAnsi="Arial" w:cs="Arial"/>
                <w:sz w:val="20"/>
                <w:szCs w:val="20"/>
                <w:lang w:bidi="en-US"/>
              </w:rPr>
            </w:pPr>
          </w:p>
        </w:tc>
        <w:tc>
          <w:tcPr>
            <w:tcW w:w="2529" w:type="dxa"/>
          </w:tcPr>
          <w:p w:rsidR="006E0C9F" w:rsidRPr="00BB0EF2" w:rsidRDefault="006E0C9F" w:rsidP="00984004">
            <w:pPr>
              <w:rPr>
                <w:rFonts w:ascii="Arial" w:hAnsi="Arial" w:cs="Arial"/>
                <w:sz w:val="20"/>
                <w:szCs w:val="20"/>
                <w:lang w:bidi="en-US"/>
              </w:rPr>
            </w:pPr>
          </w:p>
        </w:tc>
        <w:tc>
          <w:tcPr>
            <w:tcW w:w="2529" w:type="dxa"/>
          </w:tcPr>
          <w:p w:rsidR="00AE1BA7" w:rsidRPr="00BB0EF2" w:rsidRDefault="00AE1BA7" w:rsidP="00984004">
            <w:pPr>
              <w:rPr>
                <w:rFonts w:ascii="Arial" w:hAnsi="Arial" w:cs="Arial"/>
                <w:sz w:val="20"/>
                <w:szCs w:val="20"/>
                <w:lang w:bidi="en-US"/>
              </w:rPr>
            </w:pPr>
          </w:p>
        </w:tc>
        <w:tc>
          <w:tcPr>
            <w:tcW w:w="2781" w:type="dxa"/>
          </w:tcPr>
          <w:p w:rsidR="006E0C9F" w:rsidRPr="00BB0EF2" w:rsidRDefault="006E0C9F" w:rsidP="00984004">
            <w:pPr>
              <w:rPr>
                <w:rFonts w:ascii="Arial" w:hAnsi="Arial" w:cs="Arial"/>
                <w:sz w:val="20"/>
                <w:szCs w:val="20"/>
                <w:lang w:bidi="en-US"/>
              </w:rPr>
            </w:pPr>
          </w:p>
        </w:tc>
      </w:tr>
      <w:tr w:rsidR="006E0C9F" w:rsidRPr="00BB0EF2" w:rsidTr="006E0C9F">
        <w:tc>
          <w:tcPr>
            <w:tcW w:w="2421" w:type="dxa"/>
          </w:tcPr>
          <w:p w:rsidR="006E0C9F" w:rsidRPr="00BB0EF2" w:rsidRDefault="006E0C9F" w:rsidP="00984004">
            <w:pPr>
              <w:rPr>
                <w:rFonts w:ascii="Arial" w:hAnsi="Arial" w:cs="Arial"/>
                <w:sz w:val="20"/>
                <w:szCs w:val="20"/>
                <w:lang w:bidi="en-US"/>
              </w:rPr>
            </w:pPr>
          </w:p>
        </w:tc>
        <w:tc>
          <w:tcPr>
            <w:tcW w:w="2529" w:type="dxa"/>
          </w:tcPr>
          <w:p w:rsidR="006E0C9F" w:rsidRPr="00BB0EF2" w:rsidRDefault="006E0C9F" w:rsidP="00984004">
            <w:pPr>
              <w:rPr>
                <w:rFonts w:ascii="Arial" w:hAnsi="Arial" w:cs="Arial"/>
                <w:sz w:val="20"/>
                <w:szCs w:val="20"/>
                <w:lang w:bidi="en-US"/>
              </w:rPr>
            </w:pPr>
          </w:p>
        </w:tc>
        <w:tc>
          <w:tcPr>
            <w:tcW w:w="2529" w:type="dxa"/>
          </w:tcPr>
          <w:p w:rsidR="006E0C9F" w:rsidRPr="00BB0EF2" w:rsidRDefault="006E0C9F" w:rsidP="00984004">
            <w:pPr>
              <w:rPr>
                <w:rFonts w:ascii="Arial" w:hAnsi="Arial" w:cs="Arial"/>
                <w:sz w:val="20"/>
                <w:szCs w:val="20"/>
                <w:lang w:bidi="en-US"/>
              </w:rPr>
            </w:pPr>
          </w:p>
        </w:tc>
        <w:tc>
          <w:tcPr>
            <w:tcW w:w="2781" w:type="dxa"/>
          </w:tcPr>
          <w:p w:rsidR="006E0C9F" w:rsidRPr="00BB0EF2" w:rsidRDefault="006E0C9F" w:rsidP="00984004">
            <w:pPr>
              <w:rPr>
                <w:rFonts w:ascii="Arial" w:hAnsi="Arial" w:cs="Arial"/>
                <w:sz w:val="20"/>
                <w:szCs w:val="20"/>
                <w:lang w:bidi="en-US"/>
              </w:rPr>
            </w:pPr>
          </w:p>
        </w:tc>
      </w:tr>
      <w:tr w:rsidR="006E0C9F" w:rsidRPr="00BB0EF2" w:rsidTr="006E0C9F">
        <w:tc>
          <w:tcPr>
            <w:tcW w:w="2421" w:type="dxa"/>
          </w:tcPr>
          <w:p w:rsidR="006E0C9F" w:rsidRPr="00BB0EF2" w:rsidRDefault="006E0C9F" w:rsidP="00984004">
            <w:pPr>
              <w:rPr>
                <w:rFonts w:ascii="Arial" w:hAnsi="Arial" w:cs="Arial"/>
                <w:sz w:val="20"/>
                <w:szCs w:val="20"/>
                <w:lang w:bidi="en-US"/>
              </w:rPr>
            </w:pPr>
          </w:p>
        </w:tc>
        <w:tc>
          <w:tcPr>
            <w:tcW w:w="2529" w:type="dxa"/>
          </w:tcPr>
          <w:p w:rsidR="006E0C9F" w:rsidRPr="00BB0EF2" w:rsidRDefault="006E0C9F" w:rsidP="00984004">
            <w:pPr>
              <w:rPr>
                <w:rFonts w:ascii="Arial" w:hAnsi="Arial" w:cs="Arial"/>
                <w:sz w:val="20"/>
                <w:szCs w:val="20"/>
                <w:lang w:bidi="en-US"/>
              </w:rPr>
            </w:pPr>
          </w:p>
        </w:tc>
        <w:tc>
          <w:tcPr>
            <w:tcW w:w="2529" w:type="dxa"/>
          </w:tcPr>
          <w:p w:rsidR="006E0C9F" w:rsidRPr="00BB0EF2" w:rsidRDefault="006E0C9F" w:rsidP="00984004">
            <w:pPr>
              <w:rPr>
                <w:rFonts w:ascii="Arial" w:hAnsi="Arial" w:cs="Arial"/>
                <w:sz w:val="20"/>
                <w:szCs w:val="20"/>
                <w:lang w:bidi="en-US"/>
              </w:rPr>
            </w:pPr>
          </w:p>
        </w:tc>
        <w:tc>
          <w:tcPr>
            <w:tcW w:w="2781" w:type="dxa"/>
          </w:tcPr>
          <w:p w:rsidR="006E0C9F" w:rsidRPr="00BB0EF2" w:rsidRDefault="006E0C9F" w:rsidP="00984004">
            <w:pPr>
              <w:rPr>
                <w:rFonts w:ascii="Arial" w:hAnsi="Arial" w:cs="Arial"/>
                <w:sz w:val="20"/>
                <w:szCs w:val="20"/>
                <w:lang w:bidi="en-US"/>
              </w:rPr>
            </w:pPr>
          </w:p>
        </w:tc>
      </w:tr>
    </w:tbl>
    <w:p w:rsidR="00984004" w:rsidRDefault="00984004" w:rsidP="00CA3079">
      <w:pPr>
        <w:spacing w:after="0"/>
        <w:ind w:left="-360"/>
        <w:rPr>
          <w:lang w:bidi="en-US"/>
        </w:rPr>
      </w:pPr>
    </w:p>
    <w:p w:rsidR="009F05D5" w:rsidRDefault="009F05D5" w:rsidP="00CA3079">
      <w:pPr>
        <w:spacing w:after="0"/>
        <w:ind w:left="-360"/>
        <w:rPr>
          <w:lang w:bidi="en-US"/>
        </w:rPr>
      </w:pPr>
    </w:p>
    <w:p w:rsidR="009F05D5" w:rsidRDefault="009F05D5" w:rsidP="00CA3079">
      <w:pPr>
        <w:spacing w:after="0"/>
        <w:ind w:left="-360"/>
        <w:rPr>
          <w:lang w:bidi="en-US"/>
        </w:rPr>
      </w:pPr>
    </w:p>
    <w:p w:rsidR="009F05D5" w:rsidRDefault="009F05D5" w:rsidP="00CA3079">
      <w:pPr>
        <w:spacing w:after="0"/>
        <w:ind w:left="-360"/>
        <w:rPr>
          <w:lang w:bidi="en-US"/>
        </w:rPr>
      </w:pPr>
    </w:p>
    <w:p w:rsidR="009F05D5" w:rsidRDefault="009F05D5" w:rsidP="00CA3079">
      <w:pPr>
        <w:spacing w:after="0"/>
        <w:ind w:left="-360"/>
        <w:rPr>
          <w:lang w:bidi="en-US"/>
        </w:rPr>
      </w:pPr>
    </w:p>
    <w:p w:rsidR="009F05D5" w:rsidRDefault="009F05D5" w:rsidP="00CA3079">
      <w:pPr>
        <w:spacing w:after="0"/>
        <w:ind w:left="-360"/>
        <w:rPr>
          <w:lang w:bidi="en-US"/>
        </w:rPr>
      </w:pPr>
    </w:p>
    <w:p w:rsidR="00AE1BA7" w:rsidRDefault="00AE1BA7" w:rsidP="00CA3079">
      <w:pPr>
        <w:spacing w:after="0"/>
        <w:ind w:left="-360"/>
        <w:rPr>
          <w:lang w:bidi="en-US"/>
        </w:rPr>
      </w:pPr>
    </w:p>
    <w:p w:rsidR="00CA3079" w:rsidRDefault="00CA3079" w:rsidP="006D59F5">
      <w:pPr>
        <w:pStyle w:val="Style2"/>
        <w:spacing w:before="0"/>
        <w:ind w:left="-86" w:hanging="274"/>
        <w:rPr>
          <w:lang w:bidi="en-US"/>
        </w:rPr>
      </w:pPr>
      <w:bookmarkStart w:id="14" w:name="_Toc528940853"/>
      <w:r>
        <w:rPr>
          <w:lang w:bidi="en-US"/>
        </w:rPr>
        <w:t>Source Code Inventory</w:t>
      </w:r>
      <w:bookmarkEnd w:id="14"/>
    </w:p>
    <w:p w:rsidR="00CA3079" w:rsidRDefault="00CA3079" w:rsidP="00CA3079">
      <w:pPr>
        <w:spacing w:after="0" w:line="240" w:lineRule="auto"/>
        <w:jc w:val="center"/>
        <w:rPr>
          <w:rFonts w:ascii="Arial" w:hAnsi="Arial" w:cs="Arial"/>
          <w:b/>
          <w:color w:val="FFFFFF" w:themeColor="background1"/>
          <w:sz w:val="20"/>
          <w:szCs w:val="20"/>
          <w:lang w:bidi="en-US"/>
        </w:rPr>
      </w:pPr>
    </w:p>
    <w:p w:rsidR="009F05D5" w:rsidRPr="00CA3079" w:rsidRDefault="009F05D5" w:rsidP="009F05D5">
      <w:pPr>
        <w:spacing w:after="0" w:line="240" w:lineRule="auto"/>
        <w:rPr>
          <w:rFonts w:ascii="Arial" w:hAnsi="Arial" w:cs="Arial"/>
          <w:b/>
          <w:color w:val="FFFFFF" w:themeColor="background1"/>
          <w:sz w:val="20"/>
          <w:szCs w:val="20"/>
          <w:lang w:bidi="en-US"/>
        </w:rPr>
      </w:pPr>
      <w:r w:rsidRPr="00FE5756">
        <w:rPr>
          <w:rFonts w:ascii="Arial" w:hAnsi="Arial" w:cs="Arial"/>
          <w:color w:val="FF0000"/>
          <w:sz w:val="20"/>
          <w:szCs w:val="20"/>
          <w:lang w:bidi="en-US"/>
        </w:rPr>
        <w:t>This information is not applicable for the</w:t>
      </w:r>
      <w:r>
        <w:rPr>
          <w:rFonts w:ascii="Arial" w:hAnsi="Arial" w:cs="Arial"/>
          <w:color w:val="FF0000"/>
          <w:sz w:val="20"/>
          <w:szCs w:val="20"/>
          <w:lang w:bidi="en-US"/>
        </w:rPr>
        <w:t xml:space="preserve"> Calendar Year End Process</w:t>
      </w:r>
      <w:r>
        <w:rPr>
          <w:rFonts w:ascii="Courier New" w:eastAsia="Calibri" w:hAnsi="Courier New" w:cs="Courier New"/>
          <w:lang w:val="en-US" w:eastAsia="en-US"/>
        </w:rPr>
        <w:t>.</w:t>
      </w:r>
    </w:p>
    <w:tbl>
      <w:tblPr>
        <w:tblStyle w:val="TableGrid"/>
        <w:tblW w:w="0" w:type="auto"/>
        <w:tblInd w:w="-252" w:type="dxa"/>
        <w:tblLayout w:type="fixed"/>
        <w:tblLook w:val="04A0" w:firstRow="1" w:lastRow="0" w:firstColumn="1" w:lastColumn="0" w:noHBand="0" w:noVBand="1"/>
      </w:tblPr>
      <w:tblGrid>
        <w:gridCol w:w="3690"/>
        <w:gridCol w:w="990"/>
        <w:gridCol w:w="2520"/>
        <w:gridCol w:w="1440"/>
        <w:gridCol w:w="1620"/>
      </w:tblGrid>
      <w:tr w:rsidR="00CA3079" w:rsidRPr="00CA3079" w:rsidTr="00CA3079">
        <w:trPr>
          <w:trHeight w:val="576"/>
        </w:trPr>
        <w:tc>
          <w:tcPr>
            <w:tcW w:w="3690" w:type="dxa"/>
            <w:shd w:val="clear" w:color="auto" w:fill="0070C0"/>
            <w:vAlign w:val="center"/>
          </w:tcPr>
          <w:p w:rsidR="00CA3079" w:rsidRPr="00CA3079" w:rsidRDefault="00CA3079" w:rsidP="00CA3079">
            <w:pPr>
              <w:jc w:val="center"/>
              <w:rPr>
                <w:rFonts w:ascii="Arial" w:hAnsi="Arial" w:cs="Arial"/>
                <w:b/>
                <w:color w:val="FFFFFF" w:themeColor="background1"/>
                <w:sz w:val="20"/>
                <w:szCs w:val="20"/>
                <w:lang w:bidi="en-US"/>
              </w:rPr>
            </w:pPr>
            <w:r>
              <w:rPr>
                <w:rFonts w:ascii="Arial" w:hAnsi="Arial" w:cs="Arial"/>
                <w:b/>
                <w:color w:val="FFFFFF" w:themeColor="background1"/>
                <w:sz w:val="20"/>
                <w:szCs w:val="20"/>
                <w:lang w:bidi="en-US"/>
              </w:rPr>
              <w:t>Program Name</w:t>
            </w:r>
          </w:p>
        </w:tc>
        <w:tc>
          <w:tcPr>
            <w:tcW w:w="990" w:type="dxa"/>
            <w:shd w:val="clear" w:color="auto" w:fill="0070C0"/>
            <w:vAlign w:val="center"/>
          </w:tcPr>
          <w:p w:rsidR="00CA3079" w:rsidRDefault="00CA3079" w:rsidP="00CA3079">
            <w:pPr>
              <w:jc w:val="center"/>
              <w:rPr>
                <w:rFonts w:ascii="Arial" w:hAnsi="Arial" w:cs="Arial"/>
                <w:b/>
                <w:color w:val="FFFFFF" w:themeColor="background1"/>
                <w:sz w:val="20"/>
                <w:szCs w:val="20"/>
                <w:lang w:bidi="en-US"/>
              </w:rPr>
            </w:pPr>
            <w:r>
              <w:rPr>
                <w:rFonts w:ascii="Arial" w:hAnsi="Arial" w:cs="Arial"/>
                <w:b/>
                <w:color w:val="FFFFFF" w:themeColor="background1"/>
                <w:sz w:val="20"/>
                <w:szCs w:val="20"/>
                <w:lang w:bidi="en-US"/>
              </w:rPr>
              <w:t>Active/</w:t>
            </w:r>
          </w:p>
          <w:p w:rsidR="00CA3079" w:rsidRPr="00CA3079" w:rsidRDefault="00CA3079" w:rsidP="00CA3079">
            <w:pPr>
              <w:jc w:val="center"/>
              <w:rPr>
                <w:rFonts w:ascii="Arial" w:hAnsi="Arial" w:cs="Arial"/>
                <w:b/>
                <w:color w:val="FFFFFF" w:themeColor="background1"/>
                <w:sz w:val="20"/>
                <w:szCs w:val="20"/>
                <w:lang w:bidi="en-US"/>
              </w:rPr>
            </w:pPr>
            <w:r>
              <w:rPr>
                <w:rFonts w:ascii="Arial" w:hAnsi="Arial" w:cs="Arial"/>
                <w:b/>
                <w:color w:val="FFFFFF" w:themeColor="background1"/>
                <w:sz w:val="20"/>
                <w:szCs w:val="20"/>
                <w:lang w:bidi="en-US"/>
              </w:rPr>
              <w:t>Inactive</w:t>
            </w:r>
          </w:p>
        </w:tc>
        <w:tc>
          <w:tcPr>
            <w:tcW w:w="2520" w:type="dxa"/>
            <w:shd w:val="clear" w:color="auto" w:fill="0070C0"/>
            <w:vAlign w:val="center"/>
          </w:tcPr>
          <w:p w:rsidR="00CA3079" w:rsidRPr="00CA3079" w:rsidRDefault="00CA3079" w:rsidP="00CA3079">
            <w:pPr>
              <w:jc w:val="center"/>
              <w:rPr>
                <w:rFonts w:ascii="Arial" w:hAnsi="Arial" w:cs="Arial"/>
                <w:b/>
                <w:color w:val="FFFFFF" w:themeColor="background1"/>
                <w:sz w:val="20"/>
                <w:szCs w:val="20"/>
                <w:lang w:bidi="en-US"/>
              </w:rPr>
            </w:pPr>
            <w:r>
              <w:rPr>
                <w:rFonts w:ascii="Arial" w:hAnsi="Arial" w:cs="Arial"/>
                <w:b/>
                <w:color w:val="FFFFFF" w:themeColor="background1"/>
                <w:sz w:val="20"/>
                <w:szCs w:val="20"/>
                <w:lang w:bidi="en-US"/>
              </w:rPr>
              <w:t>Language</w:t>
            </w:r>
          </w:p>
        </w:tc>
        <w:tc>
          <w:tcPr>
            <w:tcW w:w="1440" w:type="dxa"/>
            <w:shd w:val="clear" w:color="auto" w:fill="0070C0"/>
            <w:vAlign w:val="center"/>
          </w:tcPr>
          <w:p w:rsidR="00CA3079" w:rsidRPr="00CA3079" w:rsidRDefault="00CA3079" w:rsidP="00CA3079">
            <w:pPr>
              <w:jc w:val="center"/>
              <w:rPr>
                <w:rFonts w:ascii="Arial" w:hAnsi="Arial" w:cs="Arial"/>
                <w:b/>
                <w:color w:val="FFFFFF" w:themeColor="background1"/>
                <w:sz w:val="20"/>
                <w:szCs w:val="20"/>
                <w:lang w:bidi="en-US"/>
              </w:rPr>
            </w:pPr>
            <w:r>
              <w:rPr>
                <w:rFonts w:ascii="Arial" w:hAnsi="Arial" w:cs="Arial"/>
                <w:b/>
                <w:color w:val="FFFFFF" w:themeColor="background1"/>
                <w:sz w:val="20"/>
                <w:szCs w:val="20"/>
                <w:lang w:bidi="en-US"/>
              </w:rPr>
              <w:t>Lines of Code</w:t>
            </w:r>
          </w:p>
        </w:tc>
        <w:tc>
          <w:tcPr>
            <w:tcW w:w="1620" w:type="dxa"/>
            <w:shd w:val="clear" w:color="auto" w:fill="0070C0"/>
            <w:vAlign w:val="center"/>
          </w:tcPr>
          <w:p w:rsidR="00CA3079" w:rsidRPr="00CA3079" w:rsidRDefault="00CA3079" w:rsidP="00CA3079">
            <w:pPr>
              <w:jc w:val="center"/>
              <w:rPr>
                <w:rFonts w:ascii="Arial" w:hAnsi="Arial" w:cs="Arial"/>
                <w:b/>
                <w:color w:val="FFFFFF" w:themeColor="background1"/>
                <w:sz w:val="20"/>
                <w:szCs w:val="20"/>
                <w:lang w:bidi="en-US"/>
              </w:rPr>
            </w:pPr>
            <w:r>
              <w:rPr>
                <w:rFonts w:ascii="Arial" w:hAnsi="Arial" w:cs="Arial"/>
                <w:b/>
                <w:color w:val="FFFFFF" w:themeColor="background1"/>
                <w:sz w:val="20"/>
                <w:szCs w:val="20"/>
                <w:lang w:bidi="en-US"/>
              </w:rPr>
              <w:t>Last Modified (Date)</w:t>
            </w:r>
          </w:p>
        </w:tc>
      </w:tr>
      <w:tr w:rsidR="00CA3079" w:rsidTr="00CA3079">
        <w:tc>
          <w:tcPr>
            <w:tcW w:w="3690" w:type="dxa"/>
            <w:vAlign w:val="center"/>
          </w:tcPr>
          <w:p w:rsidR="00CA3079" w:rsidRPr="00CA3079" w:rsidRDefault="00CA3079" w:rsidP="00CA3079">
            <w:pPr>
              <w:rPr>
                <w:rFonts w:ascii="Arial" w:hAnsi="Arial" w:cs="Arial"/>
                <w:sz w:val="20"/>
                <w:szCs w:val="20"/>
                <w:lang w:bidi="en-US"/>
              </w:rPr>
            </w:pPr>
          </w:p>
        </w:tc>
        <w:tc>
          <w:tcPr>
            <w:tcW w:w="990" w:type="dxa"/>
            <w:vAlign w:val="center"/>
          </w:tcPr>
          <w:p w:rsidR="00CA3079" w:rsidRPr="00CA3079" w:rsidRDefault="00CA3079" w:rsidP="00CA3079">
            <w:pPr>
              <w:rPr>
                <w:rFonts w:ascii="Arial" w:hAnsi="Arial" w:cs="Arial"/>
                <w:sz w:val="20"/>
                <w:szCs w:val="20"/>
                <w:lang w:bidi="en-US"/>
              </w:rPr>
            </w:pPr>
          </w:p>
        </w:tc>
        <w:tc>
          <w:tcPr>
            <w:tcW w:w="2520" w:type="dxa"/>
            <w:vAlign w:val="center"/>
          </w:tcPr>
          <w:p w:rsidR="00CA3079" w:rsidRDefault="00CA3079" w:rsidP="00CA3079">
            <w:pPr>
              <w:rPr>
                <w:rFonts w:ascii="Arial" w:hAnsi="Arial" w:cs="Arial"/>
                <w:sz w:val="20"/>
                <w:szCs w:val="20"/>
                <w:lang w:bidi="en-US"/>
              </w:rPr>
            </w:pPr>
          </w:p>
          <w:p w:rsidR="00AE1BA7" w:rsidRPr="00CA3079" w:rsidRDefault="00AE1BA7" w:rsidP="00CA3079">
            <w:pPr>
              <w:rPr>
                <w:rFonts w:ascii="Arial" w:hAnsi="Arial" w:cs="Arial"/>
                <w:sz w:val="20"/>
                <w:szCs w:val="20"/>
                <w:lang w:bidi="en-US"/>
              </w:rPr>
            </w:pPr>
          </w:p>
        </w:tc>
        <w:tc>
          <w:tcPr>
            <w:tcW w:w="1440" w:type="dxa"/>
            <w:vAlign w:val="center"/>
          </w:tcPr>
          <w:p w:rsidR="00CA3079" w:rsidRPr="00CA3079" w:rsidRDefault="00CA3079" w:rsidP="00CA3079">
            <w:pPr>
              <w:rPr>
                <w:rFonts w:ascii="Arial" w:hAnsi="Arial" w:cs="Arial"/>
                <w:sz w:val="20"/>
                <w:szCs w:val="20"/>
                <w:lang w:bidi="en-US"/>
              </w:rPr>
            </w:pPr>
          </w:p>
        </w:tc>
        <w:tc>
          <w:tcPr>
            <w:tcW w:w="1620" w:type="dxa"/>
            <w:vAlign w:val="center"/>
          </w:tcPr>
          <w:p w:rsidR="00CA3079" w:rsidRPr="00CA3079" w:rsidRDefault="00CA3079" w:rsidP="00CA3079">
            <w:pPr>
              <w:rPr>
                <w:rFonts w:ascii="Arial" w:hAnsi="Arial" w:cs="Arial"/>
                <w:sz w:val="20"/>
                <w:szCs w:val="20"/>
                <w:lang w:bidi="en-US"/>
              </w:rPr>
            </w:pPr>
          </w:p>
        </w:tc>
      </w:tr>
      <w:tr w:rsidR="00CA3079" w:rsidTr="00CA3079">
        <w:tc>
          <w:tcPr>
            <w:tcW w:w="3690" w:type="dxa"/>
            <w:vAlign w:val="center"/>
          </w:tcPr>
          <w:p w:rsidR="00CA3079" w:rsidRPr="00CA3079" w:rsidRDefault="00CA3079" w:rsidP="00CA3079">
            <w:pPr>
              <w:rPr>
                <w:rFonts w:ascii="Arial" w:hAnsi="Arial" w:cs="Arial"/>
                <w:sz w:val="20"/>
                <w:szCs w:val="20"/>
                <w:lang w:bidi="en-US"/>
              </w:rPr>
            </w:pPr>
          </w:p>
        </w:tc>
        <w:tc>
          <w:tcPr>
            <w:tcW w:w="990" w:type="dxa"/>
            <w:vAlign w:val="center"/>
          </w:tcPr>
          <w:p w:rsidR="00CA3079" w:rsidRPr="00CA3079" w:rsidRDefault="00CA3079" w:rsidP="00CA3079">
            <w:pPr>
              <w:rPr>
                <w:rFonts w:ascii="Arial" w:hAnsi="Arial" w:cs="Arial"/>
                <w:sz w:val="20"/>
                <w:szCs w:val="20"/>
                <w:lang w:bidi="en-US"/>
              </w:rPr>
            </w:pPr>
          </w:p>
        </w:tc>
        <w:tc>
          <w:tcPr>
            <w:tcW w:w="2520" w:type="dxa"/>
            <w:vAlign w:val="center"/>
          </w:tcPr>
          <w:p w:rsidR="00CA3079" w:rsidRPr="00CA3079" w:rsidRDefault="00CA3079" w:rsidP="00CA3079">
            <w:pPr>
              <w:rPr>
                <w:rFonts w:ascii="Arial" w:hAnsi="Arial" w:cs="Arial"/>
                <w:sz w:val="20"/>
                <w:szCs w:val="20"/>
                <w:lang w:bidi="en-US"/>
              </w:rPr>
            </w:pPr>
          </w:p>
        </w:tc>
        <w:tc>
          <w:tcPr>
            <w:tcW w:w="1440" w:type="dxa"/>
            <w:vAlign w:val="center"/>
          </w:tcPr>
          <w:p w:rsidR="00CA3079" w:rsidRPr="00CA3079" w:rsidRDefault="00CA3079" w:rsidP="00CA3079">
            <w:pPr>
              <w:rPr>
                <w:rFonts w:ascii="Arial" w:hAnsi="Arial" w:cs="Arial"/>
                <w:sz w:val="20"/>
                <w:szCs w:val="20"/>
                <w:lang w:bidi="en-US"/>
              </w:rPr>
            </w:pPr>
          </w:p>
        </w:tc>
        <w:tc>
          <w:tcPr>
            <w:tcW w:w="1620" w:type="dxa"/>
            <w:vAlign w:val="center"/>
          </w:tcPr>
          <w:p w:rsidR="00CA3079" w:rsidRPr="00CA3079" w:rsidRDefault="00CA3079" w:rsidP="00CA3079">
            <w:pPr>
              <w:rPr>
                <w:rFonts w:ascii="Arial" w:hAnsi="Arial" w:cs="Arial"/>
                <w:sz w:val="20"/>
                <w:szCs w:val="20"/>
                <w:lang w:bidi="en-US"/>
              </w:rPr>
            </w:pPr>
          </w:p>
        </w:tc>
      </w:tr>
      <w:tr w:rsidR="00CA3079" w:rsidTr="00CA3079">
        <w:tc>
          <w:tcPr>
            <w:tcW w:w="3690" w:type="dxa"/>
            <w:vAlign w:val="center"/>
          </w:tcPr>
          <w:p w:rsidR="00CA3079" w:rsidRPr="00CA3079" w:rsidRDefault="00CA3079" w:rsidP="00CA3079">
            <w:pPr>
              <w:rPr>
                <w:rFonts w:ascii="Arial" w:hAnsi="Arial" w:cs="Arial"/>
                <w:sz w:val="20"/>
                <w:szCs w:val="20"/>
                <w:lang w:bidi="en-US"/>
              </w:rPr>
            </w:pPr>
          </w:p>
        </w:tc>
        <w:tc>
          <w:tcPr>
            <w:tcW w:w="990" w:type="dxa"/>
            <w:vAlign w:val="center"/>
          </w:tcPr>
          <w:p w:rsidR="00CA3079" w:rsidRPr="00CA3079" w:rsidRDefault="00CA3079" w:rsidP="00CA3079">
            <w:pPr>
              <w:rPr>
                <w:rFonts w:ascii="Arial" w:hAnsi="Arial" w:cs="Arial"/>
                <w:sz w:val="20"/>
                <w:szCs w:val="20"/>
                <w:lang w:bidi="en-US"/>
              </w:rPr>
            </w:pPr>
          </w:p>
        </w:tc>
        <w:tc>
          <w:tcPr>
            <w:tcW w:w="2520" w:type="dxa"/>
            <w:vAlign w:val="center"/>
          </w:tcPr>
          <w:p w:rsidR="00CA3079" w:rsidRPr="00CA3079" w:rsidRDefault="00CA3079" w:rsidP="00CA3079">
            <w:pPr>
              <w:rPr>
                <w:rFonts w:ascii="Arial" w:hAnsi="Arial" w:cs="Arial"/>
                <w:sz w:val="20"/>
                <w:szCs w:val="20"/>
                <w:lang w:bidi="en-US"/>
              </w:rPr>
            </w:pPr>
          </w:p>
        </w:tc>
        <w:tc>
          <w:tcPr>
            <w:tcW w:w="1440" w:type="dxa"/>
            <w:vAlign w:val="center"/>
          </w:tcPr>
          <w:p w:rsidR="00CA3079" w:rsidRPr="00CA3079" w:rsidRDefault="00CA3079" w:rsidP="00CA3079">
            <w:pPr>
              <w:rPr>
                <w:rFonts w:ascii="Arial" w:hAnsi="Arial" w:cs="Arial"/>
                <w:sz w:val="20"/>
                <w:szCs w:val="20"/>
                <w:lang w:bidi="en-US"/>
              </w:rPr>
            </w:pPr>
          </w:p>
        </w:tc>
        <w:tc>
          <w:tcPr>
            <w:tcW w:w="1620" w:type="dxa"/>
            <w:vAlign w:val="center"/>
          </w:tcPr>
          <w:p w:rsidR="00CA3079" w:rsidRPr="00CA3079" w:rsidRDefault="00CA3079" w:rsidP="00CA3079">
            <w:pPr>
              <w:rPr>
                <w:rFonts w:ascii="Arial" w:hAnsi="Arial" w:cs="Arial"/>
                <w:sz w:val="20"/>
                <w:szCs w:val="20"/>
                <w:lang w:bidi="en-US"/>
              </w:rPr>
            </w:pPr>
          </w:p>
        </w:tc>
      </w:tr>
    </w:tbl>
    <w:p w:rsidR="00BB5385" w:rsidRDefault="00931CB6" w:rsidP="00931CB6">
      <w:pPr>
        <w:pStyle w:val="Heading1"/>
        <w:ind w:left="0"/>
        <w:rPr>
          <w:lang w:bidi="en-US"/>
        </w:rPr>
      </w:pPr>
      <w:bookmarkStart w:id="15" w:name="_Toc528940854"/>
      <w:r>
        <w:rPr>
          <w:lang w:bidi="en-US"/>
        </w:rPr>
        <w:t>ENVIRONMENT DETAILS</w:t>
      </w:r>
      <w:bookmarkEnd w:id="15"/>
    </w:p>
    <w:p w:rsidR="00A1331E" w:rsidRDefault="00A1331E" w:rsidP="00426495">
      <w:pPr>
        <w:spacing w:after="0"/>
        <w:ind w:left="-360"/>
        <w:rPr>
          <w:lang w:bidi="en-US"/>
        </w:rPr>
      </w:pPr>
    </w:p>
    <w:p w:rsidR="00426495" w:rsidRDefault="00426495" w:rsidP="00426495">
      <w:pPr>
        <w:spacing w:line="240" w:lineRule="auto"/>
        <w:ind w:left="-360"/>
        <w:rPr>
          <w:rFonts w:ascii="Arial" w:hAnsi="Arial" w:cs="Arial"/>
          <w:sz w:val="20"/>
          <w:szCs w:val="20"/>
          <w:lang w:bidi="en-US"/>
        </w:rPr>
      </w:pPr>
      <w:r w:rsidRPr="00426495">
        <w:rPr>
          <w:rFonts w:ascii="Arial" w:hAnsi="Arial" w:cs="Arial"/>
          <w:sz w:val="20"/>
          <w:szCs w:val="20"/>
          <w:lang w:bidi="en-US"/>
        </w:rPr>
        <w:t>Following table list</w:t>
      </w:r>
      <w:ins w:id="16" w:author="Taran Pal Singh Nijher, Noida" w:date="2015-07-09T11:40:00Z">
        <w:r w:rsidR="00061C6E">
          <w:rPr>
            <w:rFonts w:ascii="Arial" w:hAnsi="Arial" w:cs="Arial"/>
            <w:sz w:val="20"/>
            <w:szCs w:val="20"/>
            <w:lang w:bidi="en-US"/>
          </w:rPr>
          <w:t>s</w:t>
        </w:r>
      </w:ins>
      <w:r w:rsidRPr="00426495">
        <w:rPr>
          <w:rFonts w:ascii="Arial" w:hAnsi="Arial" w:cs="Arial"/>
          <w:sz w:val="20"/>
          <w:szCs w:val="20"/>
          <w:lang w:bidi="en-US"/>
        </w:rPr>
        <w:t xml:space="preserve"> the name of the various envir</w:t>
      </w:r>
      <w:r w:rsidR="00525FA4">
        <w:rPr>
          <w:rFonts w:ascii="Arial" w:hAnsi="Arial" w:cs="Arial"/>
          <w:sz w:val="20"/>
          <w:szCs w:val="20"/>
          <w:lang w:bidi="en-US"/>
        </w:rPr>
        <w:t>onments for Calendar Yearend</w:t>
      </w:r>
      <w:r w:rsidRPr="00426495">
        <w:rPr>
          <w:rFonts w:ascii="Arial" w:hAnsi="Arial" w:cs="Arial"/>
          <w:sz w:val="20"/>
          <w:szCs w:val="20"/>
          <w:lang w:bidi="en-US"/>
        </w:rPr>
        <w:t xml:space="preserve"> and the name of contact person in case of any issue or access request related to the environment</w:t>
      </w:r>
      <w:r w:rsidR="00255705">
        <w:rPr>
          <w:rFonts w:ascii="Arial" w:hAnsi="Arial" w:cs="Arial"/>
          <w:sz w:val="20"/>
          <w:szCs w:val="20"/>
          <w:lang w:bidi="en-US"/>
        </w:rPr>
        <w:t xml:space="preserve"> – </w:t>
      </w:r>
    </w:p>
    <w:tbl>
      <w:tblPr>
        <w:tblStyle w:val="TableGrid"/>
        <w:tblW w:w="0" w:type="auto"/>
        <w:tblInd w:w="-252" w:type="dxa"/>
        <w:tblLook w:val="04A0" w:firstRow="1" w:lastRow="0" w:firstColumn="1" w:lastColumn="0" w:noHBand="0" w:noVBand="1"/>
      </w:tblPr>
      <w:tblGrid>
        <w:gridCol w:w="2233"/>
        <w:gridCol w:w="4523"/>
        <w:gridCol w:w="3379"/>
      </w:tblGrid>
      <w:tr w:rsidR="00931CB6" w:rsidTr="00322F2B">
        <w:trPr>
          <w:trHeight w:val="431"/>
        </w:trPr>
        <w:tc>
          <w:tcPr>
            <w:tcW w:w="2250" w:type="dxa"/>
            <w:shd w:val="clear" w:color="auto" w:fill="0070C0"/>
            <w:vAlign w:val="center"/>
          </w:tcPr>
          <w:p w:rsidR="00931CB6" w:rsidRPr="00322F2B" w:rsidRDefault="00931CB6" w:rsidP="00322F2B">
            <w:pPr>
              <w:jc w:val="center"/>
              <w:rPr>
                <w:rFonts w:ascii="Arial" w:hAnsi="Arial" w:cs="Arial"/>
                <w:b/>
                <w:color w:val="FFFFFF" w:themeColor="background1"/>
                <w:sz w:val="20"/>
                <w:szCs w:val="20"/>
                <w:lang w:bidi="en-US"/>
              </w:rPr>
            </w:pPr>
            <w:r w:rsidRPr="00322F2B">
              <w:rPr>
                <w:rFonts w:ascii="Arial" w:hAnsi="Arial" w:cs="Arial"/>
                <w:b/>
                <w:color w:val="FFFFFF" w:themeColor="background1"/>
                <w:sz w:val="20"/>
                <w:szCs w:val="20"/>
                <w:lang w:bidi="en-US"/>
              </w:rPr>
              <w:t>Environment</w:t>
            </w:r>
          </w:p>
        </w:tc>
        <w:tc>
          <w:tcPr>
            <w:tcW w:w="4590" w:type="dxa"/>
            <w:shd w:val="clear" w:color="auto" w:fill="0070C0"/>
            <w:vAlign w:val="center"/>
          </w:tcPr>
          <w:p w:rsidR="00931CB6" w:rsidRPr="00322F2B" w:rsidRDefault="00931CB6" w:rsidP="00322F2B">
            <w:pPr>
              <w:jc w:val="center"/>
              <w:rPr>
                <w:rFonts w:ascii="Arial" w:hAnsi="Arial" w:cs="Arial"/>
                <w:b/>
                <w:color w:val="FFFFFF" w:themeColor="background1"/>
                <w:sz w:val="20"/>
                <w:szCs w:val="20"/>
                <w:lang w:bidi="en-US"/>
              </w:rPr>
            </w:pPr>
            <w:r w:rsidRPr="00322F2B">
              <w:rPr>
                <w:rFonts w:ascii="Arial" w:hAnsi="Arial" w:cs="Arial"/>
                <w:b/>
                <w:color w:val="FFFFFF" w:themeColor="background1"/>
                <w:sz w:val="20"/>
                <w:szCs w:val="20"/>
                <w:lang w:bidi="en-US"/>
              </w:rPr>
              <w:t>Name of Environment</w:t>
            </w:r>
          </w:p>
        </w:tc>
        <w:tc>
          <w:tcPr>
            <w:tcW w:w="3420" w:type="dxa"/>
            <w:shd w:val="clear" w:color="auto" w:fill="0070C0"/>
            <w:vAlign w:val="center"/>
          </w:tcPr>
          <w:p w:rsidR="00931CB6" w:rsidRPr="00322F2B" w:rsidRDefault="00322F2B" w:rsidP="00322F2B">
            <w:pPr>
              <w:jc w:val="center"/>
              <w:rPr>
                <w:rFonts w:ascii="Arial" w:hAnsi="Arial" w:cs="Arial"/>
                <w:b/>
                <w:color w:val="FFFFFF" w:themeColor="background1"/>
                <w:sz w:val="20"/>
                <w:szCs w:val="20"/>
                <w:lang w:bidi="en-US"/>
              </w:rPr>
            </w:pPr>
            <w:r w:rsidRPr="00322F2B">
              <w:rPr>
                <w:rFonts w:ascii="Arial" w:hAnsi="Arial" w:cs="Arial"/>
                <w:b/>
                <w:color w:val="FFFFFF" w:themeColor="background1"/>
                <w:sz w:val="20"/>
                <w:szCs w:val="20"/>
                <w:lang w:bidi="en-US"/>
              </w:rPr>
              <w:t>Contact Person for Access/Issue</w:t>
            </w:r>
          </w:p>
        </w:tc>
      </w:tr>
      <w:tr w:rsidR="00931CB6" w:rsidTr="00322F2B">
        <w:trPr>
          <w:trHeight w:val="576"/>
        </w:trPr>
        <w:tc>
          <w:tcPr>
            <w:tcW w:w="2250" w:type="dxa"/>
            <w:vAlign w:val="center"/>
          </w:tcPr>
          <w:p w:rsidR="00931CB6" w:rsidRPr="00426495" w:rsidRDefault="00322F2B" w:rsidP="00322F2B">
            <w:pPr>
              <w:rPr>
                <w:rFonts w:ascii="Arial" w:hAnsi="Arial" w:cs="Arial"/>
                <w:b/>
                <w:sz w:val="20"/>
                <w:szCs w:val="20"/>
                <w:lang w:bidi="en-US"/>
              </w:rPr>
            </w:pPr>
            <w:r w:rsidRPr="00426495">
              <w:rPr>
                <w:rFonts w:ascii="Arial" w:hAnsi="Arial" w:cs="Arial"/>
                <w:b/>
                <w:sz w:val="20"/>
                <w:szCs w:val="20"/>
                <w:lang w:bidi="en-US"/>
              </w:rPr>
              <w:t>Development</w:t>
            </w:r>
          </w:p>
        </w:tc>
        <w:tc>
          <w:tcPr>
            <w:tcW w:w="4590" w:type="dxa"/>
            <w:vAlign w:val="center"/>
          </w:tcPr>
          <w:p w:rsidR="00931CB6" w:rsidRPr="00322F2B" w:rsidRDefault="00931CB6" w:rsidP="00322F2B">
            <w:pPr>
              <w:rPr>
                <w:rFonts w:ascii="Arial" w:hAnsi="Arial" w:cs="Arial"/>
                <w:sz w:val="20"/>
                <w:szCs w:val="20"/>
                <w:lang w:bidi="en-US"/>
              </w:rPr>
            </w:pPr>
          </w:p>
        </w:tc>
        <w:tc>
          <w:tcPr>
            <w:tcW w:w="3420" w:type="dxa"/>
            <w:vAlign w:val="center"/>
          </w:tcPr>
          <w:p w:rsidR="00AE1BA7" w:rsidRPr="00322F2B" w:rsidRDefault="00AE1BA7" w:rsidP="00322F2B">
            <w:pPr>
              <w:rPr>
                <w:rFonts w:ascii="Arial" w:hAnsi="Arial" w:cs="Arial"/>
                <w:sz w:val="20"/>
                <w:szCs w:val="20"/>
                <w:lang w:bidi="en-US"/>
              </w:rPr>
            </w:pPr>
          </w:p>
        </w:tc>
      </w:tr>
      <w:tr w:rsidR="00931CB6" w:rsidTr="00322F2B">
        <w:trPr>
          <w:trHeight w:val="576"/>
        </w:trPr>
        <w:tc>
          <w:tcPr>
            <w:tcW w:w="2250" w:type="dxa"/>
            <w:vAlign w:val="center"/>
          </w:tcPr>
          <w:p w:rsidR="00931CB6" w:rsidRPr="00426495" w:rsidRDefault="00322F2B" w:rsidP="00322F2B">
            <w:pPr>
              <w:rPr>
                <w:rFonts w:ascii="Arial" w:hAnsi="Arial" w:cs="Arial"/>
                <w:b/>
                <w:sz w:val="20"/>
                <w:szCs w:val="20"/>
                <w:lang w:bidi="en-US"/>
              </w:rPr>
            </w:pPr>
            <w:r w:rsidRPr="00426495">
              <w:rPr>
                <w:rFonts w:ascii="Arial" w:hAnsi="Arial" w:cs="Arial"/>
                <w:b/>
                <w:sz w:val="20"/>
                <w:szCs w:val="20"/>
                <w:lang w:bidi="en-US"/>
              </w:rPr>
              <w:t>Integration Testing</w:t>
            </w:r>
          </w:p>
        </w:tc>
        <w:tc>
          <w:tcPr>
            <w:tcW w:w="4590" w:type="dxa"/>
            <w:vAlign w:val="center"/>
          </w:tcPr>
          <w:p w:rsidR="00931CB6" w:rsidRPr="00322F2B" w:rsidRDefault="00931CB6" w:rsidP="00322F2B">
            <w:pPr>
              <w:rPr>
                <w:rFonts w:ascii="Arial" w:hAnsi="Arial" w:cs="Arial"/>
                <w:sz w:val="20"/>
                <w:szCs w:val="20"/>
                <w:lang w:bidi="en-US"/>
              </w:rPr>
            </w:pPr>
          </w:p>
        </w:tc>
        <w:tc>
          <w:tcPr>
            <w:tcW w:w="3420" w:type="dxa"/>
            <w:vAlign w:val="center"/>
          </w:tcPr>
          <w:p w:rsidR="00931CB6" w:rsidRPr="00322F2B" w:rsidRDefault="00931CB6" w:rsidP="00322F2B">
            <w:pPr>
              <w:rPr>
                <w:rFonts w:ascii="Arial" w:hAnsi="Arial" w:cs="Arial"/>
                <w:sz w:val="20"/>
                <w:szCs w:val="20"/>
                <w:lang w:bidi="en-US"/>
              </w:rPr>
            </w:pPr>
          </w:p>
        </w:tc>
      </w:tr>
      <w:tr w:rsidR="00931CB6" w:rsidTr="00322F2B">
        <w:trPr>
          <w:trHeight w:val="576"/>
        </w:trPr>
        <w:tc>
          <w:tcPr>
            <w:tcW w:w="2250" w:type="dxa"/>
            <w:vAlign w:val="center"/>
          </w:tcPr>
          <w:p w:rsidR="00931CB6" w:rsidRPr="00426495" w:rsidRDefault="00322F2B" w:rsidP="00322F2B">
            <w:pPr>
              <w:rPr>
                <w:rFonts w:ascii="Arial" w:hAnsi="Arial" w:cs="Arial"/>
                <w:b/>
                <w:sz w:val="20"/>
                <w:szCs w:val="20"/>
                <w:lang w:bidi="en-US"/>
              </w:rPr>
            </w:pPr>
            <w:r w:rsidRPr="00426495">
              <w:rPr>
                <w:rFonts w:ascii="Arial" w:hAnsi="Arial" w:cs="Arial"/>
                <w:b/>
                <w:sz w:val="20"/>
                <w:szCs w:val="20"/>
                <w:lang w:bidi="en-US"/>
              </w:rPr>
              <w:t>QA</w:t>
            </w:r>
          </w:p>
        </w:tc>
        <w:tc>
          <w:tcPr>
            <w:tcW w:w="4590" w:type="dxa"/>
            <w:vAlign w:val="center"/>
          </w:tcPr>
          <w:p w:rsidR="00931CB6" w:rsidRPr="00322F2B" w:rsidRDefault="00931CB6" w:rsidP="00322F2B">
            <w:pPr>
              <w:rPr>
                <w:rFonts w:ascii="Arial" w:hAnsi="Arial" w:cs="Arial"/>
                <w:sz w:val="20"/>
                <w:szCs w:val="20"/>
                <w:lang w:bidi="en-US"/>
              </w:rPr>
            </w:pPr>
          </w:p>
        </w:tc>
        <w:tc>
          <w:tcPr>
            <w:tcW w:w="3420" w:type="dxa"/>
            <w:vAlign w:val="center"/>
          </w:tcPr>
          <w:p w:rsidR="00931CB6" w:rsidRPr="00322F2B" w:rsidRDefault="00931CB6" w:rsidP="00322F2B">
            <w:pPr>
              <w:rPr>
                <w:rFonts w:ascii="Arial" w:hAnsi="Arial" w:cs="Arial"/>
                <w:sz w:val="20"/>
                <w:szCs w:val="20"/>
                <w:lang w:bidi="en-US"/>
              </w:rPr>
            </w:pPr>
          </w:p>
        </w:tc>
      </w:tr>
      <w:tr w:rsidR="00931CB6" w:rsidTr="00322F2B">
        <w:trPr>
          <w:trHeight w:val="576"/>
        </w:trPr>
        <w:tc>
          <w:tcPr>
            <w:tcW w:w="2250" w:type="dxa"/>
            <w:vAlign w:val="center"/>
          </w:tcPr>
          <w:p w:rsidR="00931CB6" w:rsidRPr="00426495" w:rsidRDefault="00322F2B" w:rsidP="00322F2B">
            <w:pPr>
              <w:rPr>
                <w:rFonts w:ascii="Arial" w:hAnsi="Arial" w:cs="Arial"/>
                <w:b/>
                <w:sz w:val="20"/>
                <w:szCs w:val="20"/>
                <w:lang w:bidi="en-US"/>
              </w:rPr>
            </w:pPr>
            <w:r w:rsidRPr="00426495">
              <w:rPr>
                <w:rFonts w:ascii="Arial" w:hAnsi="Arial" w:cs="Arial"/>
                <w:b/>
                <w:sz w:val="20"/>
                <w:szCs w:val="20"/>
                <w:lang w:bidi="en-US"/>
              </w:rPr>
              <w:t>Production</w:t>
            </w:r>
          </w:p>
        </w:tc>
        <w:tc>
          <w:tcPr>
            <w:tcW w:w="4590" w:type="dxa"/>
            <w:vAlign w:val="center"/>
          </w:tcPr>
          <w:p w:rsidR="00931CB6" w:rsidRPr="00322F2B" w:rsidRDefault="00931CB6" w:rsidP="00322F2B">
            <w:pPr>
              <w:rPr>
                <w:rFonts w:ascii="Arial" w:hAnsi="Arial" w:cs="Arial"/>
                <w:sz w:val="20"/>
                <w:szCs w:val="20"/>
                <w:lang w:bidi="en-US"/>
              </w:rPr>
            </w:pPr>
          </w:p>
        </w:tc>
        <w:tc>
          <w:tcPr>
            <w:tcW w:w="3420" w:type="dxa"/>
            <w:vAlign w:val="center"/>
          </w:tcPr>
          <w:p w:rsidR="00931CB6" w:rsidRPr="00322F2B" w:rsidRDefault="00931CB6" w:rsidP="00322F2B">
            <w:pPr>
              <w:rPr>
                <w:rFonts w:ascii="Arial" w:hAnsi="Arial" w:cs="Arial"/>
                <w:sz w:val="20"/>
                <w:szCs w:val="20"/>
                <w:lang w:bidi="en-US"/>
              </w:rPr>
            </w:pPr>
          </w:p>
        </w:tc>
      </w:tr>
    </w:tbl>
    <w:p w:rsidR="00061C6E" w:rsidRDefault="00A44B77" w:rsidP="00255705">
      <w:pPr>
        <w:pStyle w:val="Heading1"/>
        <w:ind w:left="0"/>
        <w:rPr>
          <w:lang w:bidi="en-US"/>
        </w:rPr>
      </w:pPr>
      <w:bookmarkStart w:id="17" w:name="_Toc528940855"/>
      <w:r>
        <w:rPr>
          <w:lang w:bidi="en-US"/>
        </w:rPr>
        <w:lastRenderedPageBreak/>
        <w:t>CLOUD ENVIRONMENT DETAILS</w:t>
      </w:r>
      <w:bookmarkEnd w:id="17"/>
    </w:p>
    <w:p w:rsidR="00AE1BA7" w:rsidRDefault="00AE1BA7" w:rsidP="00AE1BA7">
      <w:pPr>
        <w:ind w:left="-360"/>
        <w:rPr>
          <w:rFonts w:ascii="Arial" w:hAnsi="Arial" w:cs="Arial"/>
          <w:color w:val="FF0000"/>
          <w:sz w:val="20"/>
          <w:szCs w:val="20"/>
          <w:lang w:bidi="en-US"/>
        </w:rPr>
      </w:pPr>
      <w:r w:rsidRPr="00FE5756">
        <w:rPr>
          <w:rFonts w:ascii="Arial" w:hAnsi="Arial" w:cs="Arial"/>
          <w:color w:val="FF0000"/>
          <w:sz w:val="20"/>
          <w:szCs w:val="20"/>
          <w:lang w:bidi="en-US"/>
        </w:rPr>
        <w:t>This information is not applicable for the</w:t>
      </w:r>
      <w:r>
        <w:rPr>
          <w:rFonts w:ascii="Arial" w:hAnsi="Arial" w:cs="Arial"/>
          <w:color w:val="FF0000"/>
          <w:sz w:val="20"/>
          <w:szCs w:val="20"/>
          <w:lang w:bidi="en-US"/>
        </w:rPr>
        <w:t xml:space="preserve"> Calendar Year End Process</w:t>
      </w:r>
      <w:r>
        <w:rPr>
          <w:rFonts w:ascii="Courier New" w:eastAsia="Calibri" w:hAnsi="Courier New" w:cs="Courier New"/>
          <w:lang w:val="en-US" w:eastAsia="en-US"/>
        </w:rPr>
        <w:t>.</w:t>
      </w:r>
    </w:p>
    <w:p w:rsidR="00061C6E" w:rsidRDefault="00061C6E" w:rsidP="00061C6E">
      <w:pPr>
        <w:rPr>
          <w:lang w:bidi="en-US"/>
        </w:rPr>
      </w:pPr>
    </w:p>
    <w:p w:rsidR="00187B8F" w:rsidRPr="00FD28A2" w:rsidRDefault="0030140C" w:rsidP="00187B8F">
      <w:pPr>
        <w:pStyle w:val="Style2"/>
        <w:spacing w:before="0"/>
        <w:ind w:left="-86" w:hanging="274"/>
        <w:rPr>
          <w:lang w:bidi="en-US"/>
        </w:rPr>
      </w:pPr>
      <w:bookmarkStart w:id="18" w:name="_Toc528940856"/>
      <w:r w:rsidRPr="00FD28A2">
        <w:rPr>
          <w:bCs w:val="0"/>
          <w:lang w:bidi="en-US"/>
        </w:rPr>
        <w:t xml:space="preserve">Cloud Environment </w:t>
      </w:r>
      <w:r w:rsidR="00FD28A2">
        <w:rPr>
          <w:bCs w:val="0"/>
          <w:lang w:bidi="en-US"/>
        </w:rPr>
        <w:t>T</w:t>
      </w:r>
      <w:r w:rsidRPr="00FD28A2">
        <w:rPr>
          <w:bCs w:val="0"/>
          <w:lang w:bidi="en-US"/>
        </w:rPr>
        <w:t>ype</w:t>
      </w:r>
      <w:bookmarkEnd w:id="18"/>
    </w:p>
    <w:p w:rsidR="00545C8B" w:rsidRDefault="0030140C" w:rsidP="00187B8F">
      <w:pPr>
        <w:pStyle w:val="ListParagraph"/>
        <w:rPr>
          <w:lang w:bidi="en-US"/>
        </w:rPr>
      </w:pPr>
      <w:r w:rsidRPr="0030140C">
        <w:rPr>
          <w:lang w:bidi="en-US"/>
        </w:rPr>
        <w:t xml:space="preserve"> </w:t>
      </w:r>
      <w:r w:rsidR="00545C8B">
        <w:rPr>
          <w:lang w:bidi="en-US"/>
        </w:rPr>
        <w:t>Pl</w:t>
      </w:r>
      <w:r w:rsidR="00883B8D">
        <w:rPr>
          <w:lang w:bidi="en-US"/>
        </w:rPr>
        <w:t>ease</w:t>
      </w:r>
      <w:r w:rsidR="00545C8B">
        <w:rPr>
          <w:lang w:bidi="en-US"/>
        </w:rPr>
        <w:t xml:space="preserve"> specify whether the application is hosted on a </w:t>
      </w:r>
      <w:r w:rsidRPr="0030140C">
        <w:rPr>
          <w:lang w:bidi="en-US"/>
        </w:rPr>
        <w:t>Public/Private/Hybrid</w:t>
      </w:r>
      <w:r w:rsidR="00545C8B">
        <w:rPr>
          <w:lang w:bidi="en-US"/>
        </w:rPr>
        <w:t xml:space="preserve"> cloud.</w:t>
      </w:r>
    </w:p>
    <w:p w:rsidR="00A44B77" w:rsidRDefault="00545C8B" w:rsidP="00187B8F">
      <w:pPr>
        <w:pStyle w:val="ListParagraph"/>
        <w:rPr>
          <w:lang w:bidi="en-US"/>
        </w:rPr>
      </w:pPr>
      <w:r>
        <w:rPr>
          <w:lang w:bidi="en-US"/>
        </w:rPr>
        <w:t xml:space="preserve">Also capture details on whether it is </w:t>
      </w:r>
      <w:r w:rsidR="0030140C" w:rsidRPr="0030140C">
        <w:rPr>
          <w:lang w:bidi="en-US"/>
        </w:rPr>
        <w:t>IaaS/SaaS/PaaS</w:t>
      </w:r>
      <w:r>
        <w:rPr>
          <w:lang w:bidi="en-US"/>
        </w:rPr>
        <w:t xml:space="preserve"> environment along with the vendor names</w:t>
      </w:r>
    </w:p>
    <w:p w:rsidR="00545C8B" w:rsidRPr="0030140C" w:rsidRDefault="00545C8B" w:rsidP="00187B8F">
      <w:pPr>
        <w:pStyle w:val="ListParagraph"/>
        <w:rPr>
          <w:lang w:bidi="en-US"/>
        </w:rPr>
      </w:pPr>
    </w:p>
    <w:p w:rsidR="00187B8F" w:rsidRPr="00FD28A2" w:rsidRDefault="0030140C" w:rsidP="00187B8F">
      <w:pPr>
        <w:pStyle w:val="Style2"/>
        <w:spacing w:before="0"/>
        <w:ind w:left="-86" w:hanging="274"/>
        <w:rPr>
          <w:bCs w:val="0"/>
          <w:lang w:bidi="en-US"/>
        </w:rPr>
      </w:pPr>
      <w:bookmarkStart w:id="19" w:name="_Toc528940857"/>
      <w:r w:rsidRPr="00FD28A2">
        <w:rPr>
          <w:bCs w:val="0"/>
          <w:lang w:bidi="en-US"/>
        </w:rPr>
        <w:t xml:space="preserve">Performance &amp; </w:t>
      </w:r>
      <w:r w:rsidR="00F46FE3" w:rsidRPr="00FD28A2">
        <w:rPr>
          <w:bCs w:val="0"/>
          <w:lang w:bidi="en-US"/>
        </w:rPr>
        <w:t>Scalability</w:t>
      </w:r>
      <w:bookmarkEnd w:id="19"/>
    </w:p>
    <w:p w:rsidR="0030140C" w:rsidRDefault="0030140C" w:rsidP="00260AE4">
      <w:pPr>
        <w:pStyle w:val="ListParagraph"/>
        <w:numPr>
          <w:ilvl w:val="0"/>
          <w:numId w:val="12"/>
        </w:numPr>
      </w:pPr>
      <w:r w:rsidRPr="0030140C">
        <w:t>Application</w:t>
      </w:r>
      <w:r w:rsidR="002A4BE2">
        <w:t>’</w:t>
      </w:r>
      <w:r w:rsidRPr="0030140C">
        <w:t>s ability to match the elasticity demands and provisions</w:t>
      </w:r>
      <w:r w:rsidR="002A4BE2">
        <w:t xml:space="preserve"> (</w:t>
      </w:r>
      <w:r w:rsidRPr="0030140C">
        <w:t xml:space="preserve">from </w:t>
      </w:r>
      <w:r w:rsidR="002A4BE2">
        <w:t>an apps</w:t>
      </w:r>
      <w:r w:rsidRPr="0030140C">
        <w:t xml:space="preserve"> perspective as well as </w:t>
      </w:r>
      <w:r w:rsidR="002A4BE2">
        <w:t>s</w:t>
      </w:r>
      <w:r w:rsidRPr="0030140C">
        <w:t>oftware licensing</w:t>
      </w:r>
      <w:r w:rsidR="002A4BE2">
        <w:t xml:space="preserve"> perspective). What are the procedures for this?</w:t>
      </w:r>
    </w:p>
    <w:p w:rsidR="002A4BE2" w:rsidRPr="0030140C" w:rsidRDefault="002A4BE2" w:rsidP="00260AE4">
      <w:pPr>
        <w:pStyle w:val="ListParagraph"/>
        <w:numPr>
          <w:ilvl w:val="0"/>
          <w:numId w:val="12"/>
        </w:numPr>
      </w:pPr>
      <w:r w:rsidRPr="002A4BE2">
        <w:rPr>
          <w:rFonts w:eastAsia="Times New Roman"/>
        </w:rPr>
        <w:t>What is the VM Capacity, Support?</w:t>
      </w:r>
    </w:p>
    <w:p w:rsidR="00FD28A2" w:rsidRPr="00FD28A2" w:rsidRDefault="0030140C" w:rsidP="00FD28A2">
      <w:pPr>
        <w:pStyle w:val="Style2"/>
        <w:spacing w:before="0"/>
        <w:ind w:left="-86" w:hanging="274"/>
        <w:rPr>
          <w:lang w:bidi="en-US"/>
        </w:rPr>
      </w:pPr>
      <w:bookmarkStart w:id="20" w:name="_Toc528940858"/>
      <w:r w:rsidRPr="00FD28A2">
        <w:t>RACI Matrix</w:t>
      </w:r>
      <w:bookmarkEnd w:id="20"/>
    </w:p>
    <w:p w:rsidR="0030140C" w:rsidRPr="0030140C" w:rsidRDefault="0030140C" w:rsidP="00FD28A2">
      <w:pPr>
        <w:pStyle w:val="ListParagraph"/>
        <w:rPr>
          <w:lang w:bidi="en-US"/>
        </w:rPr>
      </w:pPr>
      <w:r w:rsidRPr="0030140C">
        <w:t>Capture the details on the responsibility areas for each vendor in case of multiple cloud and app providers</w:t>
      </w:r>
      <w:r w:rsidR="00545C8B">
        <w:t>.</w:t>
      </w:r>
    </w:p>
    <w:p w:rsidR="0030140C" w:rsidRPr="00FD28A2" w:rsidRDefault="0030140C" w:rsidP="00FD28A2">
      <w:pPr>
        <w:pStyle w:val="Style2"/>
        <w:spacing w:before="0"/>
        <w:ind w:left="-86" w:hanging="274"/>
      </w:pPr>
      <w:bookmarkStart w:id="21" w:name="_Toc528940859"/>
      <w:r w:rsidRPr="00FD28A2">
        <w:t>Policies</w:t>
      </w:r>
      <w:r w:rsidR="00FD28A2" w:rsidRPr="00FD28A2">
        <w:t xml:space="preserve"> of the Cloud </w:t>
      </w:r>
      <w:r w:rsidR="00F0325A">
        <w:t>P</w:t>
      </w:r>
      <w:r w:rsidR="00FD28A2" w:rsidRPr="00FD28A2">
        <w:t>rovider</w:t>
      </w:r>
      <w:bookmarkEnd w:id="21"/>
    </w:p>
    <w:p w:rsidR="0030140C" w:rsidRPr="0030140C" w:rsidRDefault="0030140C" w:rsidP="00260AE4">
      <w:pPr>
        <w:pStyle w:val="ListParagraph"/>
        <w:numPr>
          <w:ilvl w:val="1"/>
          <w:numId w:val="8"/>
        </w:numPr>
      </w:pPr>
      <w:r w:rsidRPr="0030140C">
        <w:t>Access</w:t>
      </w:r>
    </w:p>
    <w:p w:rsidR="0030140C" w:rsidRPr="0030140C" w:rsidRDefault="0030140C" w:rsidP="00260AE4">
      <w:pPr>
        <w:pStyle w:val="ListParagraph"/>
        <w:numPr>
          <w:ilvl w:val="1"/>
          <w:numId w:val="8"/>
        </w:numPr>
      </w:pPr>
      <w:r w:rsidRPr="0030140C">
        <w:t xml:space="preserve"> Entitlement</w:t>
      </w:r>
    </w:p>
    <w:p w:rsidR="0030140C" w:rsidRPr="0030140C" w:rsidRDefault="0030140C" w:rsidP="00260AE4">
      <w:pPr>
        <w:pStyle w:val="ListParagraph"/>
        <w:numPr>
          <w:ilvl w:val="1"/>
          <w:numId w:val="8"/>
        </w:numPr>
      </w:pPr>
      <w:r w:rsidRPr="0030140C">
        <w:t xml:space="preserve"> Deployment</w:t>
      </w:r>
    </w:p>
    <w:p w:rsidR="0030140C" w:rsidRPr="0030140C" w:rsidRDefault="0030140C" w:rsidP="00260AE4">
      <w:pPr>
        <w:pStyle w:val="ListParagraph"/>
        <w:numPr>
          <w:ilvl w:val="1"/>
          <w:numId w:val="8"/>
        </w:numPr>
      </w:pPr>
      <w:r w:rsidRPr="0030140C">
        <w:t>Orchestration</w:t>
      </w:r>
    </w:p>
    <w:p w:rsidR="0030140C" w:rsidRPr="0030140C" w:rsidRDefault="0030140C" w:rsidP="00260AE4">
      <w:pPr>
        <w:pStyle w:val="ListParagraph"/>
        <w:numPr>
          <w:ilvl w:val="1"/>
          <w:numId w:val="8"/>
        </w:numPr>
      </w:pPr>
      <w:r w:rsidRPr="0030140C">
        <w:t>Security</w:t>
      </w:r>
    </w:p>
    <w:p w:rsidR="0030140C" w:rsidRPr="0030140C" w:rsidRDefault="0030140C" w:rsidP="00260AE4">
      <w:pPr>
        <w:pStyle w:val="ListParagraph"/>
        <w:numPr>
          <w:ilvl w:val="1"/>
          <w:numId w:val="8"/>
        </w:numPr>
      </w:pPr>
      <w:r w:rsidRPr="0030140C">
        <w:t>Lifecycle event</w:t>
      </w:r>
    </w:p>
    <w:p w:rsidR="0030140C" w:rsidRPr="0030140C" w:rsidRDefault="0030140C" w:rsidP="00260AE4">
      <w:pPr>
        <w:pStyle w:val="ListParagraph"/>
        <w:numPr>
          <w:ilvl w:val="1"/>
          <w:numId w:val="8"/>
        </w:numPr>
      </w:pPr>
      <w:r w:rsidRPr="0030140C">
        <w:t>Backup and failover</w:t>
      </w:r>
    </w:p>
    <w:p w:rsidR="0030140C" w:rsidRPr="0030140C" w:rsidRDefault="0030140C" w:rsidP="00260AE4">
      <w:pPr>
        <w:pStyle w:val="ListParagraph"/>
        <w:numPr>
          <w:ilvl w:val="1"/>
          <w:numId w:val="8"/>
        </w:numPr>
      </w:pPr>
      <w:r w:rsidRPr="0030140C">
        <w:t>Resource constraint</w:t>
      </w:r>
    </w:p>
    <w:p w:rsidR="0030140C" w:rsidRDefault="0030140C" w:rsidP="00260AE4">
      <w:pPr>
        <w:pStyle w:val="ListParagraph"/>
        <w:numPr>
          <w:ilvl w:val="1"/>
          <w:numId w:val="8"/>
        </w:numPr>
      </w:pPr>
      <w:r w:rsidRPr="0030140C">
        <w:t>Configuration Management</w:t>
      </w:r>
    </w:p>
    <w:p w:rsidR="006F071D" w:rsidRPr="006F071D" w:rsidRDefault="00D36870" w:rsidP="00260AE4">
      <w:pPr>
        <w:pStyle w:val="ListParagraph"/>
        <w:numPr>
          <w:ilvl w:val="1"/>
          <w:numId w:val="8"/>
        </w:numPr>
      </w:pPr>
      <w:r>
        <w:t>Details about all the Technology coverage from the platform for development purposes   - (Java, .Net, PHP etc) – Programming languages and frameworks provided by the platform.  The L3/CTB team which needs the platform for development</w:t>
      </w:r>
    </w:p>
    <w:p w:rsidR="006F071D" w:rsidRPr="006F071D" w:rsidRDefault="006F071D" w:rsidP="00260AE4">
      <w:pPr>
        <w:pStyle w:val="ListParagraph"/>
        <w:numPr>
          <w:ilvl w:val="1"/>
          <w:numId w:val="8"/>
        </w:numPr>
      </w:pPr>
      <w:r w:rsidRPr="006F071D">
        <w:t>What are the Integration services provided by the platform</w:t>
      </w:r>
      <w:r w:rsidR="00D36870">
        <w:t xml:space="preserve"> and used by the </w:t>
      </w:r>
      <w:r w:rsidR="00E46A52">
        <w:t>application?</w:t>
      </w:r>
    </w:p>
    <w:p w:rsidR="006F071D" w:rsidRPr="0030140C" w:rsidRDefault="006F071D" w:rsidP="00260AE4">
      <w:pPr>
        <w:pStyle w:val="ListParagraph"/>
        <w:numPr>
          <w:ilvl w:val="1"/>
          <w:numId w:val="8"/>
        </w:numPr>
      </w:pPr>
      <w:r w:rsidRPr="006F071D">
        <w:t>Database</w:t>
      </w:r>
      <w:r>
        <w:t xml:space="preserve"> details</w:t>
      </w:r>
      <w:r>
        <w:rPr>
          <w:color w:val="1F497D"/>
        </w:rPr>
        <w:t xml:space="preserve"> – </w:t>
      </w:r>
      <w:r w:rsidRPr="006F071D">
        <w:t>available database options for development purposes provided by the platform</w:t>
      </w:r>
    </w:p>
    <w:p w:rsidR="0030140C" w:rsidRPr="009D3062" w:rsidRDefault="0030140C" w:rsidP="00FD28A2">
      <w:pPr>
        <w:pStyle w:val="Style2"/>
        <w:spacing w:before="0"/>
        <w:ind w:left="-86" w:hanging="274"/>
        <w:rPr>
          <w:lang w:bidi="en-US"/>
        </w:rPr>
      </w:pPr>
      <w:bookmarkStart w:id="22" w:name="_Toc528940860"/>
      <w:r w:rsidRPr="009D3062">
        <w:t>Availability of Service</w:t>
      </w:r>
      <w:bookmarkEnd w:id="22"/>
      <w:r w:rsidRPr="009D3062">
        <w:t xml:space="preserve">  </w:t>
      </w:r>
    </w:p>
    <w:p w:rsidR="0030140C" w:rsidRPr="0030140C" w:rsidRDefault="0030140C" w:rsidP="00260AE4">
      <w:pPr>
        <w:pStyle w:val="ListParagraph"/>
        <w:numPr>
          <w:ilvl w:val="1"/>
          <w:numId w:val="9"/>
        </w:numPr>
        <w:rPr>
          <w:lang w:bidi="en-US"/>
        </w:rPr>
      </w:pPr>
      <w:r w:rsidRPr="0030140C">
        <w:t>How is the contracted availability ensured in the case of Services from Multiple Cloud Providers?</w:t>
      </w:r>
    </w:p>
    <w:p w:rsidR="0030140C" w:rsidRPr="0030140C" w:rsidRDefault="0030140C" w:rsidP="00260AE4">
      <w:pPr>
        <w:pStyle w:val="ListParagraph"/>
        <w:numPr>
          <w:ilvl w:val="1"/>
          <w:numId w:val="9"/>
        </w:numPr>
        <w:rPr>
          <w:lang w:bidi="en-US"/>
        </w:rPr>
      </w:pPr>
      <w:r w:rsidRPr="0030140C">
        <w:t xml:space="preserve">What are the known bugs in the services provided by other Service providers/vendor systems and how are </w:t>
      </w:r>
      <w:r w:rsidR="000434F5" w:rsidRPr="0030140C">
        <w:t>they handled?</w:t>
      </w:r>
    </w:p>
    <w:p w:rsidR="0030140C" w:rsidRPr="0030140C" w:rsidRDefault="0030140C" w:rsidP="00260AE4">
      <w:pPr>
        <w:pStyle w:val="ListParagraph"/>
        <w:numPr>
          <w:ilvl w:val="1"/>
          <w:numId w:val="9"/>
        </w:numPr>
        <w:rPr>
          <w:lang w:bidi="en-US"/>
        </w:rPr>
      </w:pPr>
      <w:r w:rsidRPr="0030140C">
        <w:t>Ticket history of all services/systems</w:t>
      </w:r>
    </w:p>
    <w:p w:rsidR="0030140C" w:rsidRPr="009D3062" w:rsidRDefault="009D3062" w:rsidP="00FD28A2">
      <w:pPr>
        <w:pStyle w:val="Style2"/>
        <w:spacing w:before="0"/>
        <w:ind w:left="-86" w:hanging="274"/>
        <w:rPr>
          <w:lang w:bidi="en-US"/>
        </w:rPr>
      </w:pPr>
      <w:bookmarkStart w:id="23" w:name="_Toc528940861"/>
      <w:r>
        <w:lastRenderedPageBreak/>
        <w:t>Data Aspects</w:t>
      </w:r>
      <w:bookmarkEnd w:id="23"/>
    </w:p>
    <w:p w:rsidR="0030140C" w:rsidRPr="0030140C" w:rsidRDefault="0030140C" w:rsidP="00260AE4">
      <w:pPr>
        <w:pStyle w:val="ListParagraph"/>
        <w:numPr>
          <w:ilvl w:val="0"/>
          <w:numId w:val="10"/>
        </w:numPr>
        <w:rPr>
          <w:lang w:bidi="en-US"/>
        </w:rPr>
      </w:pPr>
      <w:r w:rsidRPr="0030140C">
        <w:t>How is data confidentiality handled? (Encryption, Firewalls or any other constraints on Data Storage locations)</w:t>
      </w:r>
    </w:p>
    <w:p w:rsidR="0030140C" w:rsidRPr="0030140C" w:rsidRDefault="0030140C" w:rsidP="00260AE4">
      <w:pPr>
        <w:pStyle w:val="ListParagraph"/>
        <w:numPr>
          <w:ilvl w:val="0"/>
          <w:numId w:val="10"/>
        </w:numPr>
        <w:rPr>
          <w:lang w:bidi="en-US"/>
        </w:rPr>
      </w:pPr>
      <w:r w:rsidRPr="0030140C">
        <w:t>What are the Data Backup/Archival and retrieval procedures, FTP, SFTP etc?</w:t>
      </w:r>
    </w:p>
    <w:p w:rsidR="0030140C" w:rsidRDefault="0030140C" w:rsidP="00260AE4">
      <w:pPr>
        <w:pStyle w:val="ListParagraph"/>
        <w:numPr>
          <w:ilvl w:val="0"/>
          <w:numId w:val="11"/>
        </w:numPr>
        <w:rPr>
          <w:lang w:bidi="en-US"/>
        </w:rPr>
      </w:pPr>
      <w:r w:rsidRPr="0030140C">
        <w:t>How are data lock</w:t>
      </w:r>
      <w:r w:rsidR="002A4BE2">
        <w:t>-</w:t>
      </w:r>
      <w:r w:rsidRPr="0030140C">
        <w:t xml:space="preserve">in issues handled - </w:t>
      </w:r>
      <w:r w:rsidRPr="0030140C">
        <w:rPr>
          <w:lang w:bidi="en-US"/>
        </w:rPr>
        <w:t>Capture the details about the Standardized APIs, Compatible SW used etc</w:t>
      </w:r>
      <w:r w:rsidR="002A4BE2">
        <w:rPr>
          <w:lang w:bidi="en-US"/>
        </w:rPr>
        <w:t>.</w:t>
      </w:r>
    </w:p>
    <w:p w:rsidR="0036641E" w:rsidRDefault="0036641E" w:rsidP="0036641E">
      <w:pPr>
        <w:pStyle w:val="ListParagraph"/>
        <w:ind w:left="1440"/>
        <w:rPr>
          <w:lang w:bidi="en-US"/>
        </w:rPr>
      </w:pPr>
    </w:p>
    <w:p w:rsidR="0036641E" w:rsidRDefault="0036641E" w:rsidP="0036641E">
      <w:pPr>
        <w:pStyle w:val="ListParagraph"/>
        <w:ind w:left="1440"/>
        <w:rPr>
          <w:lang w:bidi="en-US"/>
        </w:rPr>
      </w:pPr>
    </w:p>
    <w:p w:rsidR="009F05D5" w:rsidRDefault="009F05D5" w:rsidP="0036641E">
      <w:pPr>
        <w:pStyle w:val="ListParagraph"/>
        <w:ind w:left="1440"/>
        <w:rPr>
          <w:lang w:bidi="en-US"/>
        </w:rPr>
      </w:pPr>
    </w:p>
    <w:p w:rsidR="009F05D5" w:rsidRDefault="009F05D5" w:rsidP="0036641E">
      <w:pPr>
        <w:pStyle w:val="ListParagraph"/>
        <w:ind w:left="1440"/>
        <w:rPr>
          <w:lang w:bidi="en-US"/>
        </w:rPr>
      </w:pPr>
    </w:p>
    <w:p w:rsidR="009F05D5" w:rsidRDefault="009F05D5" w:rsidP="0036641E">
      <w:pPr>
        <w:pStyle w:val="ListParagraph"/>
        <w:ind w:left="1440"/>
        <w:rPr>
          <w:lang w:bidi="en-US"/>
        </w:rPr>
      </w:pPr>
    </w:p>
    <w:p w:rsidR="009F05D5" w:rsidRDefault="009F05D5" w:rsidP="0036641E">
      <w:pPr>
        <w:pStyle w:val="ListParagraph"/>
        <w:ind w:left="1440"/>
        <w:rPr>
          <w:lang w:bidi="en-US"/>
        </w:rPr>
      </w:pPr>
    </w:p>
    <w:p w:rsidR="009F05D5" w:rsidRDefault="009F05D5" w:rsidP="0036641E">
      <w:pPr>
        <w:pStyle w:val="ListParagraph"/>
        <w:ind w:left="1440"/>
        <w:rPr>
          <w:lang w:bidi="en-US"/>
        </w:rPr>
      </w:pPr>
    </w:p>
    <w:p w:rsidR="009F05D5" w:rsidRDefault="009F05D5" w:rsidP="0036641E">
      <w:pPr>
        <w:pStyle w:val="ListParagraph"/>
        <w:ind w:left="1440"/>
        <w:rPr>
          <w:lang w:bidi="en-US"/>
        </w:rPr>
      </w:pPr>
    </w:p>
    <w:p w:rsidR="0036641E" w:rsidRDefault="0036641E" w:rsidP="0036641E">
      <w:pPr>
        <w:pStyle w:val="ListParagraph"/>
        <w:ind w:left="1440"/>
        <w:rPr>
          <w:lang w:bidi="en-US"/>
        </w:rPr>
      </w:pPr>
    </w:p>
    <w:p w:rsidR="0036641E" w:rsidRDefault="0036641E" w:rsidP="0036641E">
      <w:pPr>
        <w:pStyle w:val="ListParagraph"/>
        <w:ind w:left="1440"/>
        <w:rPr>
          <w:lang w:bidi="en-US"/>
        </w:rPr>
      </w:pPr>
    </w:p>
    <w:p w:rsidR="0036641E" w:rsidRDefault="0036641E" w:rsidP="0036641E">
      <w:pPr>
        <w:pStyle w:val="ListParagraph"/>
        <w:ind w:left="1440"/>
        <w:rPr>
          <w:lang w:bidi="en-US"/>
        </w:rPr>
      </w:pPr>
    </w:p>
    <w:p w:rsidR="00255705" w:rsidRDefault="00255705" w:rsidP="00255705">
      <w:pPr>
        <w:pStyle w:val="Heading1"/>
        <w:ind w:left="0"/>
        <w:rPr>
          <w:lang w:bidi="en-US"/>
        </w:rPr>
      </w:pPr>
      <w:bookmarkStart w:id="24" w:name="_Toc528940862"/>
      <w:r>
        <w:rPr>
          <w:lang w:bidi="en-US"/>
        </w:rPr>
        <w:t>SERVER DETAILS</w:t>
      </w:r>
      <w:bookmarkEnd w:id="24"/>
    </w:p>
    <w:p w:rsidR="00255705" w:rsidRPr="0036641E" w:rsidRDefault="0036641E" w:rsidP="00255705">
      <w:pPr>
        <w:spacing w:after="0"/>
        <w:rPr>
          <w:lang w:bidi="en-US"/>
        </w:rPr>
      </w:pPr>
      <w:r>
        <w:rPr>
          <w:color w:val="FF0000"/>
          <w:lang w:bidi="en-US"/>
        </w:rPr>
        <w:t>This is not applicable for mainframe Environment.</w:t>
      </w:r>
      <w:r>
        <w:rPr>
          <w:lang w:bidi="en-US"/>
        </w:rPr>
        <w:t xml:space="preserve"> </w:t>
      </w:r>
    </w:p>
    <w:p w:rsidR="00314EED" w:rsidRDefault="00255705" w:rsidP="00255705">
      <w:pPr>
        <w:spacing w:line="240" w:lineRule="auto"/>
        <w:ind w:left="-360"/>
        <w:rPr>
          <w:rFonts w:ascii="Arial" w:hAnsi="Arial" w:cs="Arial"/>
          <w:sz w:val="20"/>
          <w:szCs w:val="20"/>
          <w:lang w:bidi="en-US"/>
        </w:rPr>
      </w:pPr>
      <w:r w:rsidRPr="00255705">
        <w:rPr>
          <w:rFonts w:ascii="Arial" w:hAnsi="Arial" w:cs="Arial"/>
          <w:sz w:val="20"/>
          <w:szCs w:val="20"/>
          <w:lang w:bidi="en-US"/>
        </w:rPr>
        <w:t>Following table provides the server hostnames and other details relevant to support the application. This includes other systems to which access is required for providing support to this application</w:t>
      </w:r>
      <w:r w:rsidR="00314EED">
        <w:rPr>
          <w:rFonts w:ascii="Arial" w:hAnsi="Arial" w:cs="Arial"/>
          <w:sz w:val="20"/>
          <w:szCs w:val="20"/>
          <w:lang w:bidi="en-US"/>
        </w:rPr>
        <w:t xml:space="preserve"> – </w:t>
      </w:r>
    </w:p>
    <w:tbl>
      <w:tblPr>
        <w:tblStyle w:val="TableGrid"/>
        <w:tblW w:w="0" w:type="auto"/>
        <w:tblInd w:w="-252" w:type="dxa"/>
        <w:tblLook w:val="04A0" w:firstRow="1" w:lastRow="0" w:firstColumn="1" w:lastColumn="0" w:noHBand="0" w:noVBand="1"/>
      </w:tblPr>
      <w:tblGrid>
        <w:gridCol w:w="1789"/>
        <w:gridCol w:w="1420"/>
        <w:gridCol w:w="1340"/>
        <w:gridCol w:w="1785"/>
        <w:gridCol w:w="1766"/>
        <w:gridCol w:w="2035"/>
      </w:tblGrid>
      <w:tr w:rsidR="00314EED" w:rsidTr="00314EED">
        <w:tc>
          <w:tcPr>
            <w:tcW w:w="1800" w:type="dxa"/>
            <w:shd w:val="clear" w:color="auto" w:fill="0070C0"/>
            <w:vAlign w:val="center"/>
          </w:tcPr>
          <w:p w:rsidR="00314EED" w:rsidRPr="00314EED" w:rsidRDefault="00314EED" w:rsidP="00314EED">
            <w:pPr>
              <w:jc w:val="center"/>
              <w:rPr>
                <w:rFonts w:ascii="Arial" w:hAnsi="Arial" w:cs="Arial"/>
                <w:b/>
                <w:color w:val="FFFFFF" w:themeColor="background1"/>
                <w:sz w:val="20"/>
                <w:szCs w:val="20"/>
                <w:lang w:bidi="en-US"/>
              </w:rPr>
            </w:pPr>
            <w:r w:rsidRPr="00314EED">
              <w:rPr>
                <w:rFonts w:ascii="Arial" w:hAnsi="Arial" w:cs="Arial"/>
                <w:b/>
                <w:color w:val="FFFFFF" w:themeColor="background1"/>
                <w:sz w:val="20"/>
                <w:szCs w:val="20"/>
                <w:lang w:bidi="en-US"/>
              </w:rPr>
              <w:t>Environment</w:t>
            </w:r>
          </w:p>
        </w:tc>
        <w:tc>
          <w:tcPr>
            <w:tcW w:w="1440" w:type="dxa"/>
            <w:shd w:val="clear" w:color="auto" w:fill="0070C0"/>
            <w:vAlign w:val="center"/>
          </w:tcPr>
          <w:p w:rsidR="00314EED" w:rsidRPr="00314EED" w:rsidRDefault="00314EED" w:rsidP="00314EED">
            <w:pPr>
              <w:jc w:val="center"/>
              <w:rPr>
                <w:rFonts w:ascii="Arial" w:hAnsi="Arial" w:cs="Arial"/>
                <w:b/>
                <w:color w:val="FFFFFF" w:themeColor="background1"/>
                <w:sz w:val="20"/>
                <w:szCs w:val="20"/>
                <w:lang w:bidi="en-US"/>
              </w:rPr>
            </w:pPr>
            <w:r w:rsidRPr="00314EED">
              <w:rPr>
                <w:rFonts w:ascii="Arial" w:hAnsi="Arial" w:cs="Arial"/>
                <w:b/>
                <w:color w:val="FFFFFF" w:themeColor="background1"/>
                <w:sz w:val="20"/>
                <w:szCs w:val="20"/>
                <w:lang w:bidi="en-US"/>
              </w:rPr>
              <w:t>Server Name</w:t>
            </w:r>
          </w:p>
        </w:tc>
        <w:tc>
          <w:tcPr>
            <w:tcW w:w="1350" w:type="dxa"/>
            <w:shd w:val="clear" w:color="auto" w:fill="0070C0"/>
            <w:vAlign w:val="center"/>
          </w:tcPr>
          <w:p w:rsidR="00314EED" w:rsidRPr="00314EED" w:rsidRDefault="00314EED" w:rsidP="00314EED">
            <w:pPr>
              <w:jc w:val="center"/>
              <w:rPr>
                <w:rFonts w:ascii="Arial" w:hAnsi="Arial" w:cs="Arial"/>
                <w:b/>
                <w:color w:val="FFFFFF" w:themeColor="background1"/>
                <w:sz w:val="20"/>
                <w:szCs w:val="20"/>
                <w:lang w:bidi="en-US"/>
              </w:rPr>
            </w:pPr>
            <w:r w:rsidRPr="00314EED">
              <w:rPr>
                <w:rFonts w:ascii="Arial" w:hAnsi="Arial" w:cs="Arial"/>
                <w:b/>
                <w:color w:val="FFFFFF" w:themeColor="background1"/>
                <w:sz w:val="20"/>
                <w:szCs w:val="20"/>
                <w:lang w:bidi="en-US"/>
              </w:rPr>
              <w:t>Location</w:t>
            </w:r>
          </w:p>
        </w:tc>
        <w:tc>
          <w:tcPr>
            <w:tcW w:w="1800" w:type="dxa"/>
            <w:shd w:val="clear" w:color="auto" w:fill="0070C0"/>
            <w:vAlign w:val="center"/>
          </w:tcPr>
          <w:p w:rsidR="00314EED" w:rsidRPr="00314EED" w:rsidRDefault="00314EED" w:rsidP="00314EED">
            <w:pPr>
              <w:jc w:val="center"/>
              <w:rPr>
                <w:rFonts w:ascii="Arial" w:hAnsi="Arial" w:cs="Arial"/>
                <w:b/>
                <w:color w:val="FFFFFF" w:themeColor="background1"/>
                <w:sz w:val="20"/>
                <w:szCs w:val="20"/>
                <w:lang w:bidi="en-US"/>
              </w:rPr>
            </w:pPr>
            <w:r w:rsidRPr="00314EED">
              <w:rPr>
                <w:rFonts w:ascii="Arial" w:hAnsi="Arial" w:cs="Arial"/>
                <w:b/>
                <w:color w:val="FFFFFF" w:themeColor="background1"/>
                <w:sz w:val="20"/>
                <w:szCs w:val="20"/>
                <w:lang w:bidi="en-US"/>
              </w:rPr>
              <w:t>Hardware Make/Model</w:t>
            </w:r>
          </w:p>
        </w:tc>
        <w:tc>
          <w:tcPr>
            <w:tcW w:w="1800" w:type="dxa"/>
            <w:shd w:val="clear" w:color="auto" w:fill="0070C0"/>
            <w:vAlign w:val="center"/>
          </w:tcPr>
          <w:p w:rsidR="00314EED" w:rsidRPr="00314EED" w:rsidRDefault="00314EED" w:rsidP="00314EED">
            <w:pPr>
              <w:jc w:val="center"/>
              <w:rPr>
                <w:rFonts w:ascii="Arial" w:hAnsi="Arial" w:cs="Arial"/>
                <w:b/>
                <w:color w:val="FFFFFF" w:themeColor="background1"/>
                <w:sz w:val="20"/>
                <w:szCs w:val="20"/>
                <w:lang w:bidi="en-US"/>
              </w:rPr>
            </w:pPr>
            <w:r>
              <w:rPr>
                <w:rFonts w:ascii="Arial" w:hAnsi="Arial" w:cs="Arial"/>
                <w:b/>
                <w:color w:val="FFFFFF" w:themeColor="background1"/>
                <w:sz w:val="20"/>
                <w:szCs w:val="20"/>
                <w:lang w:bidi="en-US"/>
              </w:rPr>
              <w:t>Serial No.</w:t>
            </w:r>
          </w:p>
        </w:tc>
        <w:tc>
          <w:tcPr>
            <w:tcW w:w="2070" w:type="dxa"/>
            <w:shd w:val="clear" w:color="auto" w:fill="0070C0"/>
            <w:vAlign w:val="center"/>
          </w:tcPr>
          <w:p w:rsidR="00314EED" w:rsidRPr="00314EED" w:rsidRDefault="00314EED" w:rsidP="00314EED">
            <w:pPr>
              <w:jc w:val="center"/>
              <w:rPr>
                <w:rFonts w:ascii="Arial" w:hAnsi="Arial" w:cs="Arial"/>
                <w:b/>
                <w:color w:val="FFFFFF" w:themeColor="background1"/>
                <w:sz w:val="20"/>
                <w:szCs w:val="20"/>
                <w:lang w:bidi="en-US"/>
              </w:rPr>
            </w:pPr>
            <w:r>
              <w:rPr>
                <w:rFonts w:ascii="Arial" w:hAnsi="Arial" w:cs="Arial"/>
                <w:b/>
                <w:color w:val="FFFFFF" w:themeColor="background1"/>
                <w:sz w:val="20"/>
                <w:szCs w:val="20"/>
                <w:lang w:bidi="en-US"/>
              </w:rPr>
              <w:t>IP Address</w:t>
            </w:r>
          </w:p>
        </w:tc>
      </w:tr>
      <w:tr w:rsidR="00314EED" w:rsidTr="00314EED">
        <w:tc>
          <w:tcPr>
            <w:tcW w:w="1800" w:type="dxa"/>
          </w:tcPr>
          <w:p w:rsidR="00314EED" w:rsidRPr="00314EED" w:rsidRDefault="00314EED" w:rsidP="00255705">
            <w:pPr>
              <w:rPr>
                <w:rFonts w:ascii="Arial" w:hAnsi="Arial" w:cs="Arial"/>
                <w:sz w:val="20"/>
                <w:szCs w:val="20"/>
                <w:lang w:bidi="en-US"/>
              </w:rPr>
            </w:pPr>
          </w:p>
        </w:tc>
        <w:tc>
          <w:tcPr>
            <w:tcW w:w="1440" w:type="dxa"/>
          </w:tcPr>
          <w:p w:rsidR="00314EED" w:rsidRPr="00314EED" w:rsidRDefault="00314EED" w:rsidP="00255705">
            <w:pPr>
              <w:rPr>
                <w:rFonts w:ascii="Arial" w:hAnsi="Arial" w:cs="Arial"/>
                <w:sz w:val="20"/>
                <w:szCs w:val="20"/>
                <w:lang w:bidi="en-US"/>
              </w:rPr>
            </w:pPr>
          </w:p>
        </w:tc>
        <w:tc>
          <w:tcPr>
            <w:tcW w:w="1350" w:type="dxa"/>
          </w:tcPr>
          <w:p w:rsidR="00314EED" w:rsidRPr="00314EED" w:rsidRDefault="00314EED" w:rsidP="00255705">
            <w:pPr>
              <w:rPr>
                <w:rFonts w:ascii="Arial" w:hAnsi="Arial" w:cs="Arial"/>
                <w:sz w:val="20"/>
                <w:szCs w:val="20"/>
                <w:lang w:bidi="en-US"/>
              </w:rPr>
            </w:pPr>
          </w:p>
        </w:tc>
        <w:tc>
          <w:tcPr>
            <w:tcW w:w="1800" w:type="dxa"/>
          </w:tcPr>
          <w:p w:rsidR="00314EED" w:rsidRPr="00314EED" w:rsidRDefault="00314EED" w:rsidP="00255705">
            <w:pPr>
              <w:rPr>
                <w:rFonts w:ascii="Arial" w:hAnsi="Arial" w:cs="Arial"/>
                <w:sz w:val="20"/>
                <w:szCs w:val="20"/>
                <w:lang w:bidi="en-US"/>
              </w:rPr>
            </w:pPr>
          </w:p>
        </w:tc>
        <w:tc>
          <w:tcPr>
            <w:tcW w:w="1800" w:type="dxa"/>
          </w:tcPr>
          <w:p w:rsidR="00314EED" w:rsidRPr="00314EED" w:rsidRDefault="00314EED" w:rsidP="00255705">
            <w:pPr>
              <w:rPr>
                <w:rFonts w:ascii="Arial" w:hAnsi="Arial" w:cs="Arial"/>
                <w:sz w:val="20"/>
                <w:szCs w:val="20"/>
                <w:lang w:bidi="en-US"/>
              </w:rPr>
            </w:pPr>
          </w:p>
        </w:tc>
        <w:tc>
          <w:tcPr>
            <w:tcW w:w="2070" w:type="dxa"/>
          </w:tcPr>
          <w:p w:rsidR="00314EED" w:rsidRPr="00314EED" w:rsidRDefault="00314EED" w:rsidP="00255705">
            <w:pPr>
              <w:rPr>
                <w:rFonts w:ascii="Arial" w:hAnsi="Arial" w:cs="Arial"/>
                <w:sz w:val="20"/>
                <w:szCs w:val="20"/>
                <w:lang w:bidi="en-US"/>
              </w:rPr>
            </w:pPr>
          </w:p>
        </w:tc>
      </w:tr>
      <w:tr w:rsidR="00314EED" w:rsidTr="00314EED">
        <w:tc>
          <w:tcPr>
            <w:tcW w:w="1800" w:type="dxa"/>
          </w:tcPr>
          <w:p w:rsidR="00314EED" w:rsidRPr="00314EED" w:rsidRDefault="00314EED" w:rsidP="00255705">
            <w:pPr>
              <w:rPr>
                <w:rFonts w:ascii="Arial" w:hAnsi="Arial" w:cs="Arial"/>
                <w:sz w:val="20"/>
                <w:szCs w:val="20"/>
                <w:lang w:bidi="en-US"/>
              </w:rPr>
            </w:pPr>
          </w:p>
        </w:tc>
        <w:tc>
          <w:tcPr>
            <w:tcW w:w="1440" w:type="dxa"/>
          </w:tcPr>
          <w:p w:rsidR="00314EED" w:rsidRPr="00314EED" w:rsidRDefault="00314EED" w:rsidP="00255705">
            <w:pPr>
              <w:rPr>
                <w:rFonts w:ascii="Arial" w:hAnsi="Arial" w:cs="Arial"/>
                <w:sz w:val="20"/>
                <w:szCs w:val="20"/>
                <w:lang w:bidi="en-US"/>
              </w:rPr>
            </w:pPr>
          </w:p>
        </w:tc>
        <w:tc>
          <w:tcPr>
            <w:tcW w:w="1350" w:type="dxa"/>
          </w:tcPr>
          <w:p w:rsidR="00314EED" w:rsidRPr="00314EED" w:rsidRDefault="00314EED" w:rsidP="00255705">
            <w:pPr>
              <w:rPr>
                <w:rFonts w:ascii="Arial" w:hAnsi="Arial" w:cs="Arial"/>
                <w:sz w:val="20"/>
                <w:szCs w:val="20"/>
                <w:lang w:bidi="en-US"/>
              </w:rPr>
            </w:pPr>
          </w:p>
        </w:tc>
        <w:tc>
          <w:tcPr>
            <w:tcW w:w="1800" w:type="dxa"/>
          </w:tcPr>
          <w:p w:rsidR="00314EED" w:rsidRPr="00314EED" w:rsidRDefault="00314EED" w:rsidP="00255705">
            <w:pPr>
              <w:rPr>
                <w:rFonts w:ascii="Arial" w:hAnsi="Arial" w:cs="Arial"/>
                <w:sz w:val="20"/>
                <w:szCs w:val="20"/>
                <w:lang w:bidi="en-US"/>
              </w:rPr>
            </w:pPr>
          </w:p>
        </w:tc>
        <w:tc>
          <w:tcPr>
            <w:tcW w:w="1800" w:type="dxa"/>
          </w:tcPr>
          <w:p w:rsidR="00314EED" w:rsidRPr="00314EED" w:rsidRDefault="00314EED" w:rsidP="00255705">
            <w:pPr>
              <w:rPr>
                <w:rFonts w:ascii="Arial" w:hAnsi="Arial" w:cs="Arial"/>
                <w:sz w:val="20"/>
                <w:szCs w:val="20"/>
                <w:lang w:bidi="en-US"/>
              </w:rPr>
            </w:pPr>
          </w:p>
        </w:tc>
        <w:tc>
          <w:tcPr>
            <w:tcW w:w="2070" w:type="dxa"/>
          </w:tcPr>
          <w:p w:rsidR="00314EED" w:rsidRPr="00314EED" w:rsidRDefault="00314EED" w:rsidP="00255705">
            <w:pPr>
              <w:rPr>
                <w:rFonts w:ascii="Arial" w:hAnsi="Arial" w:cs="Arial"/>
                <w:sz w:val="20"/>
                <w:szCs w:val="20"/>
                <w:lang w:bidi="en-US"/>
              </w:rPr>
            </w:pPr>
          </w:p>
        </w:tc>
      </w:tr>
      <w:tr w:rsidR="00314EED" w:rsidTr="00314EED">
        <w:tc>
          <w:tcPr>
            <w:tcW w:w="1800" w:type="dxa"/>
          </w:tcPr>
          <w:p w:rsidR="00314EED" w:rsidRPr="00314EED" w:rsidRDefault="00314EED" w:rsidP="00255705">
            <w:pPr>
              <w:rPr>
                <w:rFonts w:ascii="Arial" w:hAnsi="Arial" w:cs="Arial"/>
                <w:sz w:val="20"/>
                <w:szCs w:val="20"/>
                <w:lang w:bidi="en-US"/>
              </w:rPr>
            </w:pPr>
          </w:p>
        </w:tc>
        <w:tc>
          <w:tcPr>
            <w:tcW w:w="1440" w:type="dxa"/>
          </w:tcPr>
          <w:p w:rsidR="00314EED" w:rsidRPr="00314EED" w:rsidRDefault="00314EED" w:rsidP="00255705">
            <w:pPr>
              <w:rPr>
                <w:rFonts w:ascii="Arial" w:hAnsi="Arial" w:cs="Arial"/>
                <w:sz w:val="20"/>
                <w:szCs w:val="20"/>
                <w:lang w:bidi="en-US"/>
              </w:rPr>
            </w:pPr>
          </w:p>
        </w:tc>
        <w:tc>
          <w:tcPr>
            <w:tcW w:w="1350" w:type="dxa"/>
          </w:tcPr>
          <w:p w:rsidR="00314EED" w:rsidRPr="00314EED" w:rsidRDefault="00314EED" w:rsidP="00255705">
            <w:pPr>
              <w:rPr>
                <w:rFonts w:ascii="Arial" w:hAnsi="Arial" w:cs="Arial"/>
                <w:sz w:val="20"/>
                <w:szCs w:val="20"/>
                <w:lang w:bidi="en-US"/>
              </w:rPr>
            </w:pPr>
          </w:p>
        </w:tc>
        <w:tc>
          <w:tcPr>
            <w:tcW w:w="1800" w:type="dxa"/>
          </w:tcPr>
          <w:p w:rsidR="00314EED" w:rsidRPr="00314EED" w:rsidRDefault="00314EED" w:rsidP="00255705">
            <w:pPr>
              <w:rPr>
                <w:rFonts w:ascii="Arial" w:hAnsi="Arial" w:cs="Arial"/>
                <w:sz w:val="20"/>
                <w:szCs w:val="20"/>
                <w:lang w:bidi="en-US"/>
              </w:rPr>
            </w:pPr>
          </w:p>
        </w:tc>
        <w:tc>
          <w:tcPr>
            <w:tcW w:w="1800" w:type="dxa"/>
          </w:tcPr>
          <w:p w:rsidR="00314EED" w:rsidRPr="00314EED" w:rsidRDefault="00314EED" w:rsidP="00255705">
            <w:pPr>
              <w:rPr>
                <w:rFonts w:ascii="Arial" w:hAnsi="Arial" w:cs="Arial"/>
                <w:sz w:val="20"/>
                <w:szCs w:val="20"/>
                <w:lang w:bidi="en-US"/>
              </w:rPr>
            </w:pPr>
          </w:p>
        </w:tc>
        <w:tc>
          <w:tcPr>
            <w:tcW w:w="2070" w:type="dxa"/>
          </w:tcPr>
          <w:p w:rsidR="00314EED" w:rsidRPr="00314EED" w:rsidRDefault="00314EED" w:rsidP="00255705">
            <w:pPr>
              <w:rPr>
                <w:rFonts w:ascii="Arial" w:hAnsi="Arial" w:cs="Arial"/>
                <w:sz w:val="20"/>
                <w:szCs w:val="20"/>
                <w:lang w:bidi="en-US"/>
              </w:rPr>
            </w:pPr>
          </w:p>
        </w:tc>
      </w:tr>
      <w:tr w:rsidR="00295E30" w:rsidTr="00314EED">
        <w:tc>
          <w:tcPr>
            <w:tcW w:w="1800" w:type="dxa"/>
          </w:tcPr>
          <w:p w:rsidR="00295E30" w:rsidRPr="00314EED" w:rsidRDefault="00295E30" w:rsidP="00255705">
            <w:pPr>
              <w:rPr>
                <w:rFonts w:ascii="Arial" w:hAnsi="Arial" w:cs="Arial"/>
                <w:sz w:val="20"/>
                <w:szCs w:val="20"/>
                <w:lang w:bidi="en-US"/>
              </w:rPr>
            </w:pPr>
          </w:p>
        </w:tc>
        <w:tc>
          <w:tcPr>
            <w:tcW w:w="1440" w:type="dxa"/>
          </w:tcPr>
          <w:p w:rsidR="00295E30" w:rsidRPr="00314EED" w:rsidRDefault="00295E30" w:rsidP="00255705">
            <w:pPr>
              <w:rPr>
                <w:rFonts w:ascii="Arial" w:hAnsi="Arial" w:cs="Arial"/>
                <w:sz w:val="20"/>
                <w:szCs w:val="20"/>
                <w:lang w:bidi="en-US"/>
              </w:rPr>
            </w:pPr>
          </w:p>
        </w:tc>
        <w:tc>
          <w:tcPr>
            <w:tcW w:w="1350" w:type="dxa"/>
          </w:tcPr>
          <w:p w:rsidR="00295E30" w:rsidRPr="00314EED" w:rsidRDefault="00295E30" w:rsidP="00255705">
            <w:pPr>
              <w:rPr>
                <w:rFonts w:ascii="Arial" w:hAnsi="Arial" w:cs="Arial"/>
                <w:sz w:val="20"/>
                <w:szCs w:val="20"/>
                <w:lang w:bidi="en-US"/>
              </w:rPr>
            </w:pPr>
          </w:p>
        </w:tc>
        <w:tc>
          <w:tcPr>
            <w:tcW w:w="1800" w:type="dxa"/>
          </w:tcPr>
          <w:p w:rsidR="00295E30" w:rsidRPr="00314EED" w:rsidRDefault="00295E30" w:rsidP="00255705">
            <w:pPr>
              <w:rPr>
                <w:rFonts w:ascii="Arial" w:hAnsi="Arial" w:cs="Arial"/>
                <w:sz w:val="20"/>
                <w:szCs w:val="20"/>
                <w:lang w:bidi="en-US"/>
              </w:rPr>
            </w:pPr>
          </w:p>
        </w:tc>
        <w:tc>
          <w:tcPr>
            <w:tcW w:w="1800" w:type="dxa"/>
          </w:tcPr>
          <w:p w:rsidR="00295E30" w:rsidRPr="00314EED" w:rsidRDefault="00295E30" w:rsidP="00255705">
            <w:pPr>
              <w:rPr>
                <w:rFonts w:ascii="Arial" w:hAnsi="Arial" w:cs="Arial"/>
                <w:sz w:val="20"/>
                <w:szCs w:val="20"/>
                <w:lang w:bidi="en-US"/>
              </w:rPr>
            </w:pPr>
          </w:p>
        </w:tc>
        <w:tc>
          <w:tcPr>
            <w:tcW w:w="2070" w:type="dxa"/>
          </w:tcPr>
          <w:p w:rsidR="00295E30" w:rsidRPr="00314EED" w:rsidRDefault="00295E30" w:rsidP="00255705">
            <w:pPr>
              <w:rPr>
                <w:rFonts w:ascii="Arial" w:hAnsi="Arial" w:cs="Arial"/>
                <w:sz w:val="20"/>
                <w:szCs w:val="20"/>
                <w:lang w:bidi="en-US"/>
              </w:rPr>
            </w:pPr>
          </w:p>
        </w:tc>
      </w:tr>
    </w:tbl>
    <w:p w:rsidR="00984004" w:rsidRDefault="00984004" w:rsidP="00984004">
      <w:pPr>
        <w:pStyle w:val="Heading1"/>
        <w:ind w:left="0"/>
        <w:rPr>
          <w:lang w:bidi="en-US"/>
        </w:rPr>
      </w:pPr>
      <w:bookmarkStart w:id="25" w:name="_Toc528940863"/>
      <w:r>
        <w:rPr>
          <w:lang w:bidi="en-US"/>
        </w:rPr>
        <w:t>TOOLS INFORMATION</w:t>
      </w:r>
      <w:bookmarkEnd w:id="25"/>
    </w:p>
    <w:p w:rsidR="00984004" w:rsidRDefault="00984004" w:rsidP="00984004">
      <w:pPr>
        <w:spacing w:after="0"/>
        <w:rPr>
          <w:lang w:bidi="en-US"/>
        </w:rPr>
      </w:pPr>
    </w:p>
    <w:p w:rsidR="00984004" w:rsidRDefault="00984004" w:rsidP="00984004">
      <w:pPr>
        <w:spacing w:line="240" w:lineRule="auto"/>
        <w:ind w:left="-360"/>
        <w:rPr>
          <w:rFonts w:ascii="Arial" w:hAnsi="Arial" w:cs="Arial"/>
          <w:sz w:val="20"/>
          <w:szCs w:val="20"/>
          <w:lang w:bidi="en-US"/>
        </w:rPr>
      </w:pPr>
      <w:r w:rsidRPr="00984004">
        <w:rPr>
          <w:rFonts w:ascii="Arial" w:hAnsi="Arial" w:cs="Arial"/>
          <w:sz w:val="20"/>
          <w:szCs w:val="20"/>
          <w:lang w:bidi="en-US"/>
        </w:rPr>
        <w:t>Following table lists out various tools with brief description and information whether it is to support monitoring and managing</w:t>
      </w:r>
    </w:p>
    <w:tbl>
      <w:tblPr>
        <w:tblStyle w:val="TableGrid"/>
        <w:tblW w:w="0" w:type="auto"/>
        <w:tblInd w:w="-252" w:type="dxa"/>
        <w:tblLook w:val="04A0" w:firstRow="1" w:lastRow="0" w:firstColumn="1" w:lastColumn="0" w:noHBand="0" w:noVBand="1"/>
      </w:tblPr>
      <w:tblGrid>
        <w:gridCol w:w="3220"/>
        <w:gridCol w:w="3266"/>
        <w:gridCol w:w="3649"/>
      </w:tblGrid>
      <w:tr w:rsidR="00984004" w:rsidTr="00984004">
        <w:trPr>
          <w:trHeight w:val="432"/>
        </w:trPr>
        <w:tc>
          <w:tcPr>
            <w:tcW w:w="3264" w:type="dxa"/>
            <w:shd w:val="clear" w:color="auto" w:fill="0070C0"/>
            <w:vAlign w:val="center"/>
          </w:tcPr>
          <w:p w:rsidR="00984004" w:rsidRPr="00984004" w:rsidRDefault="00984004" w:rsidP="00984004">
            <w:pPr>
              <w:jc w:val="center"/>
              <w:rPr>
                <w:rFonts w:ascii="Arial" w:hAnsi="Arial" w:cs="Arial"/>
                <w:b/>
                <w:color w:val="FFFFFF" w:themeColor="background1"/>
                <w:sz w:val="20"/>
                <w:szCs w:val="20"/>
                <w:lang w:bidi="en-US"/>
              </w:rPr>
            </w:pPr>
            <w:r>
              <w:rPr>
                <w:rFonts w:ascii="Arial" w:hAnsi="Arial" w:cs="Arial"/>
                <w:b/>
                <w:color w:val="FFFFFF" w:themeColor="background1"/>
                <w:sz w:val="20"/>
                <w:szCs w:val="20"/>
                <w:lang w:bidi="en-US"/>
              </w:rPr>
              <w:t>Tools Name</w:t>
            </w:r>
          </w:p>
        </w:tc>
        <w:tc>
          <w:tcPr>
            <w:tcW w:w="3306" w:type="dxa"/>
            <w:shd w:val="clear" w:color="auto" w:fill="0070C0"/>
            <w:vAlign w:val="center"/>
          </w:tcPr>
          <w:p w:rsidR="00984004" w:rsidRPr="00984004" w:rsidRDefault="00984004" w:rsidP="00984004">
            <w:pPr>
              <w:jc w:val="center"/>
              <w:rPr>
                <w:rFonts w:ascii="Arial" w:hAnsi="Arial" w:cs="Arial"/>
                <w:b/>
                <w:color w:val="FFFFFF" w:themeColor="background1"/>
                <w:sz w:val="20"/>
                <w:szCs w:val="20"/>
                <w:lang w:bidi="en-US"/>
              </w:rPr>
            </w:pPr>
            <w:r>
              <w:rPr>
                <w:rFonts w:ascii="Arial" w:hAnsi="Arial" w:cs="Arial"/>
                <w:b/>
                <w:color w:val="FFFFFF" w:themeColor="background1"/>
                <w:sz w:val="20"/>
                <w:szCs w:val="20"/>
                <w:lang w:bidi="en-US"/>
              </w:rPr>
              <w:t>Purpose</w:t>
            </w:r>
          </w:p>
        </w:tc>
        <w:tc>
          <w:tcPr>
            <w:tcW w:w="3690" w:type="dxa"/>
            <w:shd w:val="clear" w:color="auto" w:fill="0070C0"/>
            <w:vAlign w:val="center"/>
          </w:tcPr>
          <w:p w:rsidR="00984004" w:rsidRPr="00984004" w:rsidRDefault="00984004" w:rsidP="00984004">
            <w:pPr>
              <w:jc w:val="center"/>
              <w:rPr>
                <w:rFonts w:ascii="Arial" w:hAnsi="Arial" w:cs="Arial"/>
                <w:b/>
                <w:color w:val="FFFFFF" w:themeColor="background1"/>
                <w:sz w:val="20"/>
                <w:szCs w:val="20"/>
                <w:lang w:bidi="en-US"/>
              </w:rPr>
            </w:pPr>
            <w:r>
              <w:rPr>
                <w:rFonts w:ascii="Arial" w:hAnsi="Arial" w:cs="Arial"/>
                <w:b/>
                <w:color w:val="FFFFFF" w:themeColor="background1"/>
                <w:sz w:val="20"/>
                <w:szCs w:val="20"/>
                <w:lang w:bidi="en-US"/>
              </w:rPr>
              <w:t>Brief Description</w:t>
            </w:r>
          </w:p>
        </w:tc>
      </w:tr>
      <w:tr w:rsidR="00984004" w:rsidTr="00FA77A2">
        <w:trPr>
          <w:trHeight w:val="288"/>
        </w:trPr>
        <w:tc>
          <w:tcPr>
            <w:tcW w:w="3264" w:type="dxa"/>
            <w:vAlign w:val="center"/>
          </w:tcPr>
          <w:p w:rsidR="00984004" w:rsidRPr="00FA77A2" w:rsidRDefault="00984004" w:rsidP="00FA77A2">
            <w:pPr>
              <w:rPr>
                <w:rFonts w:ascii="Arial" w:hAnsi="Arial" w:cs="Arial"/>
                <w:sz w:val="20"/>
                <w:szCs w:val="20"/>
                <w:lang w:bidi="en-US"/>
              </w:rPr>
            </w:pPr>
          </w:p>
        </w:tc>
        <w:tc>
          <w:tcPr>
            <w:tcW w:w="3306" w:type="dxa"/>
            <w:vAlign w:val="center"/>
          </w:tcPr>
          <w:p w:rsidR="00984004" w:rsidRPr="00FA77A2" w:rsidRDefault="00984004" w:rsidP="00FA77A2">
            <w:pPr>
              <w:rPr>
                <w:rFonts w:ascii="Arial" w:hAnsi="Arial" w:cs="Arial"/>
                <w:sz w:val="20"/>
                <w:szCs w:val="20"/>
                <w:lang w:bidi="en-US"/>
              </w:rPr>
            </w:pPr>
          </w:p>
        </w:tc>
        <w:tc>
          <w:tcPr>
            <w:tcW w:w="3690" w:type="dxa"/>
            <w:vAlign w:val="center"/>
          </w:tcPr>
          <w:p w:rsidR="00984004" w:rsidRPr="00FA77A2" w:rsidRDefault="00984004" w:rsidP="00FA77A2">
            <w:pPr>
              <w:rPr>
                <w:rFonts w:ascii="Arial" w:hAnsi="Arial" w:cs="Arial"/>
                <w:sz w:val="20"/>
                <w:szCs w:val="20"/>
                <w:lang w:bidi="en-US"/>
              </w:rPr>
            </w:pPr>
          </w:p>
        </w:tc>
      </w:tr>
      <w:tr w:rsidR="00984004" w:rsidTr="00FA77A2">
        <w:trPr>
          <w:trHeight w:val="288"/>
        </w:trPr>
        <w:tc>
          <w:tcPr>
            <w:tcW w:w="3264" w:type="dxa"/>
            <w:vAlign w:val="center"/>
          </w:tcPr>
          <w:p w:rsidR="00984004" w:rsidRPr="00FA77A2" w:rsidRDefault="00984004" w:rsidP="00FA77A2">
            <w:pPr>
              <w:rPr>
                <w:rFonts w:ascii="Arial" w:hAnsi="Arial" w:cs="Arial"/>
                <w:sz w:val="20"/>
                <w:szCs w:val="20"/>
                <w:lang w:bidi="en-US"/>
              </w:rPr>
            </w:pPr>
          </w:p>
        </w:tc>
        <w:tc>
          <w:tcPr>
            <w:tcW w:w="3306" w:type="dxa"/>
            <w:vAlign w:val="center"/>
          </w:tcPr>
          <w:p w:rsidR="00984004" w:rsidRPr="00FA77A2" w:rsidRDefault="00984004" w:rsidP="00FA77A2">
            <w:pPr>
              <w:rPr>
                <w:rFonts w:ascii="Arial" w:hAnsi="Arial" w:cs="Arial"/>
                <w:sz w:val="20"/>
                <w:szCs w:val="20"/>
                <w:lang w:bidi="en-US"/>
              </w:rPr>
            </w:pPr>
          </w:p>
        </w:tc>
        <w:tc>
          <w:tcPr>
            <w:tcW w:w="3690" w:type="dxa"/>
            <w:vAlign w:val="center"/>
          </w:tcPr>
          <w:p w:rsidR="00984004" w:rsidRPr="00FA77A2" w:rsidRDefault="00984004" w:rsidP="00FA77A2">
            <w:pPr>
              <w:rPr>
                <w:rFonts w:ascii="Arial" w:hAnsi="Arial" w:cs="Arial"/>
                <w:sz w:val="20"/>
                <w:szCs w:val="20"/>
                <w:lang w:bidi="en-US"/>
              </w:rPr>
            </w:pPr>
          </w:p>
        </w:tc>
      </w:tr>
      <w:tr w:rsidR="00984004" w:rsidTr="00FA77A2">
        <w:trPr>
          <w:trHeight w:val="288"/>
        </w:trPr>
        <w:tc>
          <w:tcPr>
            <w:tcW w:w="3264" w:type="dxa"/>
            <w:vAlign w:val="center"/>
          </w:tcPr>
          <w:p w:rsidR="00984004" w:rsidRPr="00FA77A2" w:rsidRDefault="00984004" w:rsidP="00FA77A2">
            <w:pPr>
              <w:rPr>
                <w:rFonts w:ascii="Arial" w:hAnsi="Arial" w:cs="Arial"/>
                <w:sz w:val="20"/>
                <w:szCs w:val="20"/>
                <w:lang w:bidi="en-US"/>
              </w:rPr>
            </w:pPr>
          </w:p>
        </w:tc>
        <w:tc>
          <w:tcPr>
            <w:tcW w:w="3306" w:type="dxa"/>
            <w:vAlign w:val="center"/>
          </w:tcPr>
          <w:p w:rsidR="00984004" w:rsidRPr="00FA77A2" w:rsidRDefault="00984004" w:rsidP="00FA77A2">
            <w:pPr>
              <w:rPr>
                <w:rFonts w:ascii="Arial" w:hAnsi="Arial" w:cs="Arial"/>
                <w:sz w:val="20"/>
                <w:szCs w:val="20"/>
                <w:lang w:bidi="en-US"/>
              </w:rPr>
            </w:pPr>
          </w:p>
        </w:tc>
        <w:tc>
          <w:tcPr>
            <w:tcW w:w="3690" w:type="dxa"/>
            <w:vAlign w:val="center"/>
          </w:tcPr>
          <w:p w:rsidR="00984004" w:rsidRPr="00FA77A2" w:rsidRDefault="00984004" w:rsidP="00FA77A2">
            <w:pPr>
              <w:rPr>
                <w:rFonts w:ascii="Arial" w:hAnsi="Arial" w:cs="Arial"/>
                <w:sz w:val="20"/>
                <w:szCs w:val="20"/>
                <w:lang w:bidi="en-US"/>
              </w:rPr>
            </w:pPr>
          </w:p>
        </w:tc>
      </w:tr>
      <w:tr w:rsidR="009F05D5" w:rsidTr="00FA77A2">
        <w:trPr>
          <w:trHeight w:val="288"/>
        </w:trPr>
        <w:tc>
          <w:tcPr>
            <w:tcW w:w="3264" w:type="dxa"/>
            <w:vAlign w:val="center"/>
          </w:tcPr>
          <w:p w:rsidR="009F05D5" w:rsidRDefault="009F05D5" w:rsidP="00FA77A2">
            <w:pPr>
              <w:rPr>
                <w:rFonts w:ascii="Arial" w:hAnsi="Arial" w:cs="Arial"/>
                <w:sz w:val="20"/>
                <w:szCs w:val="20"/>
                <w:lang w:bidi="en-US"/>
              </w:rPr>
            </w:pPr>
          </w:p>
        </w:tc>
        <w:tc>
          <w:tcPr>
            <w:tcW w:w="3306" w:type="dxa"/>
            <w:vAlign w:val="center"/>
          </w:tcPr>
          <w:p w:rsidR="009F05D5" w:rsidRDefault="009F05D5" w:rsidP="00FA77A2">
            <w:pPr>
              <w:rPr>
                <w:rFonts w:ascii="Arial" w:hAnsi="Arial" w:cs="Arial"/>
                <w:sz w:val="20"/>
                <w:szCs w:val="20"/>
                <w:lang w:bidi="en-US"/>
              </w:rPr>
            </w:pPr>
          </w:p>
        </w:tc>
        <w:tc>
          <w:tcPr>
            <w:tcW w:w="3690" w:type="dxa"/>
            <w:vAlign w:val="center"/>
          </w:tcPr>
          <w:p w:rsidR="009F05D5" w:rsidRPr="00FA77A2" w:rsidRDefault="009F05D5" w:rsidP="00FA77A2">
            <w:pPr>
              <w:rPr>
                <w:rFonts w:ascii="Arial" w:hAnsi="Arial" w:cs="Arial"/>
                <w:sz w:val="20"/>
                <w:szCs w:val="20"/>
                <w:lang w:bidi="en-US"/>
              </w:rPr>
            </w:pPr>
          </w:p>
        </w:tc>
      </w:tr>
    </w:tbl>
    <w:p w:rsidR="00FA77A2" w:rsidRDefault="00FA77A2" w:rsidP="00FA77A2">
      <w:pPr>
        <w:pStyle w:val="Heading1"/>
        <w:ind w:left="0"/>
        <w:rPr>
          <w:lang w:bidi="en-US"/>
        </w:rPr>
      </w:pPr>
      <w:bookmarkStart w:id="26" w:name="_Toc528940864"/>
      <w:r>
        <w:rPr>
          <w:lang w:bidi="en-US"/>
        </w:rPr>
        <w:t>SOFTWARE AND LICENSE DETAILS</w:t>
      </w:r>
      <w:bookmarkEnd w:id="26"/>
    </w:p>
    <w:p w:rsidR="00FA77A2" w:rsidRPr="00AD3D13" w:rsidRDefault="00AD3D13" w:rsidP="00013898">
      <w:pPr>
        <w:spacing w:after="0"/>
        <w:rPr>
          <w:color w:val="FF0000"/>
          <w:lang w:bidi="en-US"/>
        </w:rPr>
      </w:pPr>
      <w:r w:rsidRPr="00AD3D13">
        <w:rPr>
          <w:color w:val="FF0000"/>
          <w:lang w:bidi="en-US"/>
        </w:rPr>
        <w:t>This is a process so software Licence not required</w:t>
      </w:r>
      <w:r>
        <w:rPr>
          <w:lang w:bidi="en-US"/>
        </w:rPr>
        <w:t xml:space="preserve">. </w:t>
      </w:r>
    </w:p>
    <w:p w:rsidR="00AD3D13" w:rsidRDefault="00AD3D13" w:rsidP="00013898">
      <w:pPr>
        <w:spacing w:after="0"/>
        <w:rPr>
          <w:lang w:bidi="en-US"/>
        </w:rPr>
      </w:pPr>
    </w:p>
    <w:tbl>
      <w:tblPr>
        <w:tblStyle w:val="TableGrid"/>
        <w:tblW w:w="0" w:type="auto"/>
        <w:tblInd w:w="-252" w:type="dxa"/>
        <w:tblLook w:val="04A0" w:firstRow="1" w:lastRow="0" w:firstColumn="1" w:lastColumn="0" w:noHBand="0" w:noVBand="1"/>
      </w:tblPr>
      <w:tblGrid>
        <w:gridCol w:w="5473"/>
        <w:gridCol w:w="952"/>
        <w:gridCol w:w="1028"/>
        <w:gridCol w:w="1341"/>
        <w:gridCol w:w="1341"/>
      </w:tblGrid>
      <w:tr w:rsidR="00FA77A2" w:rsidTr="00AD3D13">
        <w:trPr>
          <w:trHeight w:val="576"/>
        </w:trPr>
        <w:tc>
          <w:tcPr>
            <w:tcW w:w="5473" w:type="dxa"/>
            <w:shd w:val="clear" w:color="auto" w:fill="0070C0"/>
            <w:vAlign w:val="center"/>
          </w:tcPr>
          <w:p w:rsidR="00FA77A2" w:rsidRPr="00FA77A2" w:rsidRDefault="00FA77A2" w:rsidP="00FA77A2">
            <w:pPr>
              <w:jc w:val="center"/>
              <w:rPr>
                <w:rFonts w:ascii="Arial" w:hAnsi="Arial" w:cs="Arial"/>
                <w:b/>
                <w:color w:val="FFFFFF" w:themeColor="background1"/>
                <w:sz w:val="20"/>
                <w:szCs w:val="20"/>
                <w:lang w:bidi="en-US"/>
              </w:rPr>
            </w:pPr>
            <w:r w:rsidRPr="00FA77A2">
              <w:rPr>
                <w:rFonts w:ascii="Arial" w:hAnsi="Arial" w:cs="Arial"/>
                <w:b/>
                <w:color w:val="FFFFFF" w:themeColor="background1"/>
                <w:sz w:val="20"/>
                <w:szCs w:val="20"/>
                <w:lang w:bidi="en-US"/>
              </w:rPr>
              <w:t>Software Name</w:t>
            </w:r>
          </w:p>
        </w:tc>
        <w:tc>
          <w:tcPr>
            <w:tcW w:w="952" w:type="dxa"/>
            <w:shd w:val="clear" w:color="auto" w:fill="0070C0"/>
            <w:vAlign w:val="center"/>
          </w:tcPr>
          <w:p w:rsidR="00FA77A2" w:rsidRPr="00FA77A2" w:rsidRDefault="00FA77A2" w:rsidP="00FA77A2">
            <w:pPr>
              <w:jc w:val="center"/>
              <w:rPr>
                <w:rFonts w:ascii="Arial" w:hAnsi="Arial" w:cs="Arial"/>
                <w:b/>
                <w:color w:val="FFFFFF" w:themeColor="background1"/>
                <w:sz w:val="20"/>
                <w:szCs w:val="20"/>
                <w:lang w:bidi="en-US"/>
              </w:rPr>
            </w:pPr>
            <w:r w:rsidRPr="00FA77A2">
              <w:rPr>
                <w:rFonts w:ascii="Arial" w:hAnsi="Arial" w:cs="Arial"/>
                <w:b/>
                <w:color w:val="FFFFFF" w:themeColor="background1"/>
                <w:sz w:val="20"/>
                <w:szCs w:val="20"/>
                <w:lang w:bidi="en-US"/>
              </w:rPr>
              <w:t>Version</w:t>
            </w:r>
          </w:p>
        </w:tc>
        <w:tc>
          <w:tcPr>
            <w:tcW w:w="1028" w:type="dxa"/>
            <w:shd w:val="clear" w:color="auto" w:fill="0070C0"/>
            <w:vAlign w:val="center"/>
          </w:tcPr>
          <w:p w:rsidR="00FA77A2" w:rsidRPr="00FA77A2" w:rsidRDefault="00FA77A2" w:rsidP="00FA77A2">
            <w:pPr>
              <w:jc w:val="center"/>
              <w:rPr>
                <w:rFonts w:ascii="Arial" w:hAnsi="Arial" w:cs="Arial"/>
                <w:b/>
                <w:color w:val="FFFFFF" w:themeColor="background1"/>
                <w:sz w:val="20"/>
                <w:szCs w:val="20"/>
                <w:lang w:bidi="en-US"/>
              </w:rPr>
            </w:pPr>
            <w:r w:rsidRPr="00FA77A2">
              <w:rPr>
                <w:rFonts w:ascii="Arial" w:hAnsi="Arial" w:cs="Arial"/>
                <w:b/>
                <w:color w:val="FFFFFF" w:themeColor="background1"/>
                <w:sz w:val="20"/>
                <w:szCs w:val="20"/>
                <w:lang w:bidi="en-US"/>
              </w:rPr>
              <w:t>Quantity</w:t>
            </w:r>
          </w:p>
        </w:tc>
        <w:tc>
          <w:tcPr>
            <w:tcW w:w="1341" w:type="dxa"/>
            <w:shd w:val="clear" w:color="auto" w:fill="0070C0"/>
            <w:vAlign w:val="center"/>
          </w:tcPr>
          <w:p w:rsidR="00FA77A2" w:rsidRPr="00FA77A2" w:rsidRDefault="00FA77A2" w:rsidP="00FA77A2">
            <w:pPr>
              <w:jc w:val="center"/>
              <w:rPr>
                <w:rFonts w:ascii="Arial" w:hAnsi="Arial" w:cs="Arial"/>
                <w:b/>
                <w:color w:val="FFFFFF" w:themeColor="background1"/>
                <w:sz w:val="20"/>
                <w:szCs w:val="20"/>
                <w:lang w:bidi="en-US"/>
              </w:rPr>
            </w:pPr>
            <w:r w:rsidRPr="00FA77A2">
              <w:rPr>
                <w:rFonts w:ascii="Arial" w:hAnsi="Arial" w:cs="Arial"/>
                <w:b/>
                <w:color w:val="FFFFFF" w:themeColor="background1"/>
                <w:sz w:val="20"/>
                <w:szCs w:val="20"/>
                <w:lang w:bidi="en-US"/>
              </w:rPr>
              <w:t>License Type</w:t>
            </w:r>
          </w:p>
        </w:tc>
        <w:tc>
          <w:tcPr>
            <w:tcW w:w="1341" w:type="dxa"/>
            <w:shd w:val="clear" w:color="auto" w:fill="0070C0"/>
            <w:vAlign w:val="center"/>
          </w:tcPr>
          <w:p w:rsidR="00FA77A2" w:rsidRPr="00FA77A2" w:rsidRDefault="00FA77A2" w:rsidP="00FA77A2">
            <w:pPr>
              <w:jc w:val="center"/>
              <w:rPr>
                <w:rFonts w:ascii="Arial" w:hAnsi="Arial" w:cs="Arial"/>
                <w:b/>
                <w:color w:val="FFFFFF" w:themeColor="background1"/>
                <w:sz w:val="20"/>
                <w:szCs w:val="20"/>
                <w:lang w:bidi="en-US"/>
              </w:rPr>
            </w:pPr>
            <w:r w:rsidRPr="00FA77A2">
              <w:rPr>
                <w:rFonts w:ascii="Arial" w:hAnsi="Arial" w:cs="Arial"/>
                <w:b/>
                <w:color w:val="FFFFFF" w:themeColor="background1"/>
                <w:sz w:val="20"/>
                <w:szCs w:val="20"/>
                <w:lang w:bidi="en-US"/>
              </w:rPr>
              <w:t>License End Date</w:t>
            </w:r>
          </w:p>
        </w:tc>
      </w:tr>
      <w:tr w:rsidR="00FA77A2" w:rsidTr="00AD3D13">
        <w:trPr>
          <w:trHeight w:val="288"/>
        </w:trPr>
        <w:tc>
          <w:tcPr>
            <w:tcW w:w="5473" w:type="dxa"/>
            <w:vAlign w:val="center"/>
          </w:tcPr>
          <w:p w:rsidR="00FA77A2" w:rsidRPr="00FA77A2" w:rsidRDefault="00FA77A2" w:rsidP="00FA77A2">
            <w:pPr>
              <w:rPr>
                <w:rFonts w:ascii="Arial" w:hAnsi="Arial" w:cs="Arial"/>
                <w:sz w:val="20"/>
                <w:szCs w:val="20"/>
                <w:lang w:bidi="en-US"/>
              </w:rPr>
            </w:pPr>
          </w:p>
        </w:tc>
        <w:tc>
          <w:tcPr>
            <w:tcW w:w="952" w:type="dxa"/>
            <w:vAlign w:val="center"/>
          </w:tcPr>
          <w:p w:rsidR="00FA77A2" w:rsidRPr="00FA77A2" w:rsidRDefault="00FA77A2" w:rsidP="00FA77A2">
            <w:pPr>
              <w:rPr>
                <w:rFonts w:ascii="Arial" w:hAnsi="Arial" w:cs="Arial"/>
                <w:sz w:val="20"/>
                <w:szCs w:val="20"/>
                <w:lang w:bidi="en-US"/>
              </w:rPr>
            </w:pPr>
          </w:p>
        </w:tc>
        <w:tc>
          <w:tcPr>
            <w:tcW w:w="1028" w:type="dxa"/>
            <w:vAlign w:val="center"/>
          </w:tcPr>
          <w:p w:rsidR="00FA77A2" w:rsidRPr="00FA77A2" w:rsidRDefault="00FA77A2" w:rsidP="00FA77A2">
            <w:pPr>
              <w:rPr>
                <w:rFonts w:ascii="Arial" w:hAnsi="Arial" w:cs="Arial"/>
                <w:sz w:val="20"/>
                <w:szCs w:val="20"/>
                <w:lang w:bidi="en-US"/>
              </w:rPr>
            </w:pPr>
          </w:p>
        </w:tc>
        <w:tc>
          <w:tcPr>
            <w:tcW w:w="1341" w:type="dxa"/>
            <w:vAlign w:val="center"/>
          </w:tcPr>
          <w:p w:rsidR="00FA77A2" w:rsidRPr="00FA77A2" w:rsidRDefault="00FA77A2" w:rsidP="00FA77A2">
            <w:pPr>
              <w:rPr>
                <w:rFonts w:ascii="Arial" w:hAnsi="Arial" w:cs="Arial"/>
                <w:sz w:val="20"/>
                <w:szCs w:val="20"/>
                <w:lang w:bidi="en-US"/>
              </w:rPr>
            </w:pPr>
          </w:p>
        </w:tc>
        <w:tc>
          <w:tcPr>
            <w:tcW w:w="1341" w:type="dxa"/>
            <w:vAlign w:val="center"/>
          </w:tcPr>
          <w:p w:rsidR="00FA77A2" w:rsidRPr="00FA77A2" w:rsidRDefault="00FA77A2" w:rsidP="00FA77A2">
            <w:pPr>
              <w:rPr>
                <w:rFonts w:ascii="Arial" w:hAnsi="Arial" w:cs="Arial"/>
                <w:sz w:val="20"/>
                <w:szCs w:val="20"/>
                <w:lang w:bidi="en-US"/>
              </w:rPr>
            </w:pPr>
          </w:p>
        </w:tc>
      </w:tr>
      <w:tr w:rsidR="00FA77A2" w:rsidTr="00AD3D13">
        <w:trPr>
          <w:trHeight w:val="288"/>
        </w:trPr>
        <w:tc>
          <w:tcPr>
            <w:tcW w:w="5473" w:type="dxa"/>
            <w:vAlign w:val="center"/>
          </w:tcPr>
          <w:p w:rsidR="00FA77A2" w:rsidRPr="00FA77A2" w:rsidRDefault="00FA77A2" w:rsidP="00FA77A2">
            <w:pPr>
              <w:rPr>
                <w:rFonts w:ascii="Arial" w:hAnsi="Arial" w:cs="Arial"/>
                <w:sz w:val="20"/>
                <w:szCs w:val="20"/>
                <w:lang w:bidi="en-US"/>
              </w:rPr>
            </w:pPr>
          </w:p>
        </w:tc>
        <w:tc>
          <w:tcPr>
            <w:tcW w:w="952" w:type="dxa"/>
            <w:vAlign w:val="center"/>
          </w:tcPr>
          <w:p w:rsidR="00FA77A2" w:rsidRPr="00FA77A2" w:rsidRDefault="00FA77A2" w:rsidP="00FA77A2">
            <w:pPr>
              <w:rPr>
                <w:rFonts w:ascii="Arial" w:hAnsi="Arial" w:cs="Arial"/>
                <w:sz w:val="20"/>
                <w:szCs w:val="20"/>
                <w:lang w:bidi="en-US"/>
              </w:rPr>
            </w:pPr>
          </w:p>
        </w:tc>
        <w:tc>
          <w:tcPr>
            <w:tcW w:w="1028" w:type="dxa"/>
            <w:vAlign w:val="center"/>
          </w:tcPr>
          <w:p w:rsidR="00FA77A2" w:rsidRPr="00FA77A2" w:rsidRDefault="00FA77A2" w:rsidP="00FA77A2">
            <w:pPr>
              <w:rPr>
                <w:rFonts w:ascii="Arial" w:hAnsi="Arial" w:cs="Arial"/>
                <w:sz w:val="20"/>
                <w:szCs w:val="20"/>
                <w:lang w:bidi="en-US"/>
              </w:rPr>
            </w:pPr>
          </w:p>
        </w:tc>
        <w:tc>
          <w:tcPr>
            <w:tcW w:w="1341" w:type="dxa"/>
            <w:vAlign w:val="center"/>
          </w:tcPr>
          <w:p w:rsidR="00FA77A2" w:rsidRPr="00FA77A2" w:rsidRDefault="00FA77A2" w:rsidP="00FA77A2">
            <w:pPr>
              <w:rPr>
                <w:rFonts w:ascii="Arial" w:hAnsi="Arial" w:cs="Arial"/>
                <w:sz w:val="20"/>
                <w:szCs w:val="20"/>
                <w:lang w:bidi="en-US"/>
              </w:rPr>
            </w:pPr>
          </w:p>
        </w:tc>
        <w:tc>
          <w:tcPr>
            <w:tcW w:w="1341" w:type="dxa"/>
            <w:vAlign w:val="center"/>
          </w:tcPr>
          <w:p w:rsidR="00FA77A2" w:rsidRPr="00FA77A2" w:rsidRDefault="00FA77A2" w:rsidP="00FA77A2">
            <w:pPr>
              <w:rPr>
                <w:rFonts w:ascii="Arial" w:hAnsi="Arial" w:cs="Arial"/>
                <w:sz w:val="20"/>
                <w:szCs w:val="20"/>
                <w:lang w:bidi="en-US"/>
              </w:rPr>
            </w:pPr>
          </w:p>
        </w:tc>
      </w:tr>
    </w:tbl>
    <w:p w:rsidR="00244053" w:rsidRDefault="00244053" w:rsidP="00244053">
      <w:pPr>
        <w:pStyle w:val="Heading1"/>
        <w:ind w:left="0"/>
        <w:rPr>
          <w:lang w:bidi="en-US"/>
        </w:rPr>
      </w:pPr>
      <w:bookmarkStart w:id="27" w:name="_Toc528940865"/>
      <w:r>
        <w:rPr>
          <w:lang w:bidi="en-US"/>
        </w:rPr>
        <w:t>VOLUMETRIC DATA</w:t>
      </w:r>
      <w:bookmarkEnd w:id="27"/>
    </w:p>
    <w:p w:rsidR="00244053" w:rsidRDefault="00244053" w:rsidP="00244053">
      <w:pPr>
        <w:spacing w:after="0"/>
        <w:rPr>
          <w:lang w:bidi="en-US"/>
        </w:rPr>
      </w:pPr>
    </w:p>
    <w:p w:rsidR="00244053" w:rsidRDefault="00244053" w:rsidP="00C7368A">
      <w:pPr>
        <w:spacing w:after="0"/>
        <w:ind w:left="-360"/>
        <w:rPr>
          <w:rFonts w:ascii="Arial" w:hAnsi="Arial" w:cs="Arial"/>
          <w:sz w:val="20"/>
          <w:szCs w:val="20"/>
          <w:lang w:bidi="en-US"/>
        </w:rPr>
      </w:pPr>
      <w:r w:rsidRPr="00244053">
        <w:rPr>
          <w:rFonts w:ascii="Arial" w:hAnsi="Arial" w:cs="Arial"/>
          <w:sz w:val="20"/>
          <w:szCs w:val="20"/>
          <w:lang w:bidi="en-US"/>
        </w:rPr>
        <w:t xml:space="preserve">Following tables depicts the volumetric data (of incidents and change request) for past 12 months – </w:t>
      </w:r>
    </w:p>
    <w:p w:rsidR="00244053" w:rsidRDefault="00244053" w:rsidP="00244053">
      <w:pPr>
        <w:spacing w:after="0" w:line="120" w:lineRule="auto"/>
        <w:ind w:left="-360"/>
        <w:rPr>
          <w:lang w:bidi="en-US"/>
        </w:rPr>
      </w:pPr>
    </w:p>
    <w:p w:rsidR="00C7368A" w:rsidRDefault="00C7368A" w:rsidP="00C7368A">
      <w:pPr>
        <w:pStyle w:val="Style2"/>
        <w:spacing w:before="0"/>
        <w:ind w:left="-86" w:hanging="274"/>
        <w:rPr>
          <w:lang w:bidi="en-US"/>
        </w:rPr>
      </w:pPr>
      <w:bookmarkStart w:id="28" w:name="_Toc528940866"/>
      <w:r>
        <w:rPr>
          <w:lang w:bidi="en-US"/>
        </w:rPr>
        <w:t>Incidents</w:t>
      </w:r>
      <w:bookmarkEnd w:id="28"/>
    </w:p>
    <w:p w:rsidR="00C7368A" w:rsidRDefault="00C7368A" w:rsidP="00244053">
      <w:pPr>
        <w:spacing w:after="0" w:line="120" w:lineRule="auto"/>
        <w:ind w:left="-360"/>
        <w:rPr>
          <w:lang w:bidi="en-US"/>
        </w:rPr>
      </w:pPr>
    </w:p>
    <w:tbl>
      <w:tblPr>
        <w:tblStyle w:val="TableGrid"/>
        <w:tblW w:w="0" w:type="auto"/>
        <w:tblInd w:w="-252" w:type="dxa"/>
        <w:tblLook w:val="04A0" w:firstRow="1" w:lastRow="0" w:firstColumn="1" w:lastColumn="0" w:noHBand="0" w:noVBand="1"/>
      </w:tblPr>
      <w:tblGrid>
        <w:gridCol w:w="2136"/>
        <w:gridCol w:w="2755"/>
        <w:gridCol w:w="2497"/>
        <w:gridCol w:w="2747"/>
      </w:tblGrid>
      <w:tr w:rsidR="00244053" w:rsidTr="00244053">
        <w:trPr>
          <w:trHeight w:val="432"/>
        </w:trPr>
        <w:tc>
          <w:tcPr>
            <w:tcW w:w="2160" w:type="dxa"/>
            <w:shd w:val="clear" w:color="auto" w:fill="0070C0"/>
            <w:vAlign w:val="center"/>
          </w:tcPr>
          <w:p w:rsidR="00244053" w:rsidRPr="00244053" w:rsidRDefault="00244053" w:rsidP="00244053">
            <w:pPr>
              <w:jc w:val="center"/>
              <w:rPr>
                <w:rFonts w:ascii="Arial" w:hAnsi="Arial" w:cs="Arial"/>
                <w:b/>
                <w:color w:val="FFFFFF" w:themeColor="background1"/>
                <w:sz w:val="20"/>
                <w:szCs w:val="20"/>
                <w:lang w:bidi="en-US"/>
              </w:rPr>
            </w:pPr>
            <w:r w:rsidRPr="00244053">
              <w:rPr>
                <w:rFonts w:ascii="Arial" w:hAnsi="Arial" w:cs="Arial"/>
                <w:b/>
                <w:color w:val="FFFFFF" w:themeColor="background1"/>
                <w:sz w:val="20"/>
                <w:szCs w:val="20"/>
                <w:lang w:bidi="en-US"/>
              </w:rPr>
              <w:t>Priority</w:t>
            </w:r>
          </w:p>
        </w:tc>
        <w:tc>
          <w:tcPr>
            <w:tcW w:w="2790" w:type="dxa"/>
            <w:shd w:val="clear" w:color="auto" w:fill="0070C0"/>
            <w:vAlign w:val="center"/>
          </w:tcPr>
          <w:p w:rsidR="00244053" w:rsidRPr="00244053" w:rsidRDefault="00244053" w:rsidP="00244053">
            <w:pPr>
              <w:jc w:val="center"/>
              <w:rPr>
                <w:rFonts w:ascii="Arial" w:hAnsi="Arial" w:cs="Arial"/>
                <w:b/>
                <w:color w:val="FFFFFF" w:themeColor="background1"/>
                <w:sz w:val="20"/>
                <w:szCs w:val="20"/>
                <w:lang w:bidi="en-US"/>
              </w:rPr>
            </w:pPr>
            <w:r w:rsidRPr="00244053">
              <w:rPr>
                <w:rFonts w:ascii="Arial" w:hAnsi="Arial" w:cs="Arial"/>
                <w:b/>
                <w:color w:val="FFFFFF" w:themeColor="background1"/>
                <w:sz w:val="20"/>
                <w:szCs w:val="20"/>
                <w:lang w:bidi="en-US"/>
              </w:rPr>
              <w:t>Opened</w:t>
            </w:r>
          </w:p>
        </w:tc>
        <w:tc>
          <w:tcPr>
            <w:tcW w:w="2529" w:type="dxa"/>
            <w:shd w:val="clear" w:color="auto" w:fill="0070C0"/>
            <w:vAlign w:val="center"/>
          </w:tcPr>
          <w:p w:rsidR="00244053" w:rsidRPr="00244053" w:rsidRDefault="00244053" w:rsidP="00244053">
            <w:pPr>
              <w:jc w:val="center"/>
              <w:rPr>
                <w:rFonts w:ascii="Arial" w:hAnsi="Arial" w:cs="Arial"/>
                <w:b/>
                <w:color w:val="FFFFFF" w:themeColor="background1"/>
                <w:sz w:val="20"/>
                <w:szCs w:val="20"/>
                <w:lang w:bidi="en-US"/>
              </w:rPr>
            </w:pPr>
            <w:r w:rsidRPr="00244053">
              <w:rPr>
                <w:rFonts w:ascii="Arial" w:hAnsi="Arial" w:cs="Arial"/>
                <w:b/>
                <w:color w:val="FFFFFF" w:themeColor="background1"/>
                <w:sz w:val="20"/>
                <w:szCs w:val="20"/>
                <w:lang w:bidi="en-US"/>
              </w:rPr>
              <w:t>Closed</w:t>
            </w:r>
          </w:p>
        </w:tc>
        <w:tc>
          <w:tcPr>
            <w:tcW w:w="2781" w:type="dxa"/>
            <w:shd w:val="clear" w:color="auto" w:fill="0070C0"/>
            <w:vAlign w:val="center"/>
          </w:tcPr>
          <w:p w:rsidR="00244053" w:rsidRPr="00244053" w:rsidRDefault="00244053" w:rsidP="00244053">
            <w:pPr>
              <w:jc w:val="center"/>
              <w:rPr>
                <w:rFonts w:ascii="Arial" w:hAnsi="Arial" w:cs="Arial"/>
                <w:b/>
                <w:color w:val="FFFFFF" w:themeColor="background1"/>
                <w:sz w:val="20"/>
                <w:szCs w:val="20"/>
                <w:lang w:bidi="en-US"/>
              </w:rPr>
            </w:pPr>
            <w:r w:rsidRPr="00244053">
              <w:rPr>
                <w:rFonts w:ascii="Arial" w:hAnsi="Arial" w:cs="Arial"/>
                <w:b/>
                <w:color w:val="FFFFFF" w:themeColor="background1"/>
                <w:sz w:val="20"/>
                <w:szCs w:val="20"/>
                <w:lang w:bidi="en-US"/>
              </w:rPr>
              <w:t>Balance</w:t>
            </w:r>
          </w:p>
        </w:tc>
      </w:tr>
      <w:tr w:rsidR="00244053" w:rsidTr="00244053">
        <w:trPr>
          <w:trHeight w:val="288"/>
        </w:trPr>
        <w:tc>
          <w:tcPr>
            <w:tcW w:w="2160" w:type="dxa"/>
            <w:vAlign w:val="center"/>
          </w:tcPr>
          <w:p w:rsidR="00244053" w:rsidRPr="00244053" w:rsidRDefault="00244053" w:rsidP="00244053">
            <w:pPr>
              <w:jc w:val="center"/>
              <w:rPr>
                <w:rFonts w:ascii="Arial" w:hAnsi="Arial" w:cs="Arial"/>
                <w:sz w:val="20"/>
                <w:szCs w:val="20"/>
                <w:lang w:bidi="en-US"/>
              </w:rPr>
            </w:pPr>
            <w:r>
              <w:rPr>
                <w:rFonts w:ascii="Arial" w:hAnsi="Arial" w:cs="Arial"/>
                <w:sz w:val="20"/>
                <w:szCs w:val="20"/>
                <w:lang w:bidi="en-US"/>
              </w:rPr>
              <w:t>P1</w:t>
            </w:r>
          </w:p>
        </w:tc>
        <w:tc>
          <w:tcPr>
            <w:tcW w:w="2790" w:type="dxa"/>
            <w:vAlign w:val="center"/>
          </w:tcPr>
          <w:p w:rsidR="00244053" w:rsidRPr="00244053" w:rsidRDefault="00244053" w:rsidP="00244053">
            <w:pPr>
              <w:jc w:val="center"/>
              <w:rPr>
                <w:rFonts w:ascii="Arial" w:hAnsi="Arial" w:cs="Arial"/>
                <w:sz w:val="20"/>
                <w:szCs w:val="20"/>
                <w:lang w:bidi="en-US"/>
              </w:rPr>
            </w:pPr>
          </w:p>
        </w:tc>
        <w:tc>
          <w:tcPr>
            <w:tcW w:w="2529" w:type="dxa"/>
            <w:vAlign w:val="center"/>
          </w:tcPr>
          <w:p w:rsidR="00244053" w:rsidRPr="00244053" w:rsidRDefault="00244053" w:rsidP="00244053">
            <w:pPr>
              <w:jc w:val="center"/>
              <w:rPr>
                <w:rFonts w:ascii="Arial" w:hAnsi="Arial" w:cs="Arial"/>
                <w:sz w:val="20"/>
                <w:szCs w:val="20"/>
                <w:lang w:bidi="en-US"/>
              </w:rPr>
            </w:pPr>
          </w:p>
        </w:tc>
        <w:tc>
          <w:tcPr>
            <w:tcW w:w="2781" w:type="dxa"/>
            <w:vAlign w:val="center"/>
          </w:tcPr>
          <w:p w:rsidR="00244053" w:rsidRPr="00244053" w:rsidRDefault="00244053" w:rsidP="00244053">
            <w:pPr>
              <w:jc w:val="center"/>
              <w:rPr>
                <w:rFonts w:ascii="Arial" w:hAnsi="Arial" w:cs="Arial"/>
                <w:sz w:val="20"/>
                <w:szCs w:val="20"/>
                <w:lang w:bidi="en-US"/>
              </w:rPr>
            </w:pPr>
          </w:p>
        </w:tc>
      </w:tr>
      <w:tr w:rsidR="00244053" w:rsidTr="00244053">
        <w:trPr>
          <w:trHeight w:val="288"/>
        </w:trPr>
        <w:tc>
          <w:tcPr>
            <w:tcW w:w="2160" w:type="dxa"/>
            <w:vAlign w:val="center"/>
          </w:tcPr>
          <w:p w:rsidR="00244053" w:rsidRPr="00244053" w:rsidRDefault="00244053" w:rsidP="00244053">
            <w:pPr>
              <w:jc w:val="center"/>
              <w:rPr>
                <w:rFonts w:ascii="Arial" w:hAnsi="Arial" w:cs="Arial"/>
                <w:sz w:val="20"/>
                <w:szCs w:val="20"/>
                <w:lang w:bidi="en-US"/>
              </w:rPr>
            </w:pPr>
            <w:r>
              <w:rPr>
                <w:rFonts w:ascii="Arial" w:hAnsi="Arial" w:cs="Arial"/>
                <w:sz w:val="20"/>
                <w:szCs w:val="20"/>
                <w:lang w:bidi="en-US"/>
              </w:rPr>
              <w:t>P2</w:t>
            </w:r>
          </w:p>
        </w:tc>
        <w:tc>
          <w:tcPr>
            <w:tcW w:w="2790" w:type="dxa"/>
            <w:vAlign w:val="center"/>
          </w:tcPr>
          <w:p w:rsidR="00244053" w:rsidRPr="00244053" w:rsidRDefault="00244053" w:rsidP="00244053">
            <w:pPr>
              <w:jc w:val="center"/>
              <w:rPr>
                <w:rFonts w:ascii="Arial" w:hAnsi="Arial" w:cs="Arial"/>
                <w:sz w:val="20"/>
                <w:szCs w:val="20"/>
                <w:lang w:bidi="en-US"/>
              </w:rPr>
            </w:pPr>
          </w:p>
        </w:tc>
        <w:tc>
          <w:tcPr>
            <w:tcW w:w="2529" w:type="dxa"/>
            <w:vAlign w:val="center"/>
          </w:tcPr>
          <w:p w:rsidR="00244053" w:rsidRPr="00244053" w:rsidRDefault="00244053" w:rsidP="00244053">
            <w:pPr>
              <w:jc w:val="center"/>
              <w:rPr>
                <w:rFonts w:ascii="Arial" w:hAnsi="Arial" w:cs="Arial"/>
                <w:sz w:val="20"/>
                <w:szCs w:val="20"/>
                <w:lang w:bidi="en-US"/>
              </w:rPr>
            </w:pPr>
          </w:p>
        </w:tc>
        <w:tc>
          <w:tcPr>
            <w:tcW w:w="2781" w:type="dxa"/>
            <w:vAlign w:val="center"/>
          </w:tcPr>
          <w:p w:rsidR="00244053" w:rsidRPr="00244053" w:rsidRDefault="00244053" w:rsidP="00244053">
            <w:pPr>
              <w:jc w:val="center"/>
              <w:rPr>
                <w:rFonts w:ascii="Arial" w:hAnsi="Arial" w:cs="Arial"/>
                <w:sz w:val="20"/>
                <w:szCs w:val="20"/>
                <w:lang w:bidi="en-US"/>
              </w:rPr>
            </w:pPr>
          </w:p>
        </w:tc>
      </w:tr>
      <w:tr w:rsidR="00244053" w:rsidTr="00244053">
        <w:trPr>
          <w:trHeight w:val="288"/>
        </w:trPr>
        <w:tc>
          <w:tcPr>
            <w:tcW w:w="2160" w:type="dxa"/>
            <w:vAlign w:val="center"/>
          </w:tcPr>
          <w:p w:rsidR="00244053" w:rsidRPr="00244053" w:rsidRDefault="00244053" w:rsidP="00244053">
            <w:pPr>
              <w:jc w:val="center"/>
              <w:rPr>
                <w:rFonts w:ascii="Arial" w:hAnsi="Arial" w:cs="Arial"/>
                <w:sz w:val="20"/>
                <w:szCs w:val="20"/>
                <w:lang w:bidi="en-US"/>
              </w:rPr>
            </w:pPr>
            <w:r>
              <w:rPr>
                <w:rFonts w:ascii="Arial" w:hAnsi="Arial" w:cs="Arial"/>
                <w:sz w:val="20"/>
                <w:szCs w:val="20"/>
                <w:lang w:bidi="en-US"/>
              </w:rPr>
              <w:t>P3</w:t>
            </w:r>
          </w:p>
        </w:tc>
        <w:tc>
          <w:tcPr>
            <w:tcW w:w="2790" w:type="dxa"/>
            <w:vAlign w:val="center"/>
          </w:tcPr>
          <w:p w:rsidR="00244053" w:rsidRPr="00244053" w:rsidRDefault="00940F38" w:rsidP="00244053">
            <w:pPr>
              <w:jc w:val="center"/>
              <w:rPr>
                <w:rFonts w:ascii="Arial" w:hAnsi="Arial" w:cs="Arial"/>
                <w:sz w:val="20"/>
                <w:szCs w:val="20"/>
                <w:lang w:bidi="en-US"/>
              </w:rPr>
            </w:pPr>
            <w:r>
              <w:rPr>
                <w:rFonts w:ascii="Arial" w:hAnsi="Arial" w:cs="Arial"/>
                <w:sz w:val="20"/>
                <w:szCs w:val="20"/>
                <w:lang w:bidi="en-US"/>
              </w:rPr>
              <w:t>3</w:t>
            </w:r>
          </w:p>
        </w:tc>
        <w:tc>
          <w:tcPr>
            <w:tcW w:w="2529" w:type="dxa"/>
            <w:vAlign w:val="center"/>
          </w:tcPr>
          <w:p w:rsidR="00244053" w:rsidRPr="00244053" w:rsidRDefault="00940F38" w:rsidP="00244053">
            <w:pPr>
              <w:jc w:val="center"/>
              <w:rPr>
                <w:rFonts w:ascii="Arial" w:hAnsi="Arial" w:cs="Arial"/>
                <w:sz w:val="20"/>
                <w:szCs w:val="20"/>
                <w:lang w:bidi="en-US"/>
              </w:rPr>
            </w:pPr>
            <w:r>
              <w:rPr>
                <w:rFonts w:ascii="Arial" w:hAnsi="Arial" w:cs="Arial"/>
                <w:sz w:val="20"/>
                <w:szCs w:val="20"/>
                <w:lang w:bidi="en-US"/>
              </w:rPr>
              <w:t>3</w:t>
            </w:r>
          </w:p>
        </w:tc>
        <w:tc>
          <w:tcPr>
            <w:tcW w:w="2781" w:type="dxa"/>
            <w:vAlign w:val="center"/>
          </w:tcPr>
          <w:p w:rsidR="00244053" w:rsidRPr="00244053" w:rsidRDefault="00940F38" w:rsidP="00244053">
            <w:pPr>
              <w:jc w:val="center"/>
              <w:rPr>
                <w:rFonts w:ascii="Arial" w:hAnsi="Arial" w:cs="Arial"/>
                <w:sz w:val="20"/>
                <w:szCs w:val="20"/>
                <w:lang w:bidi="en-US"/>
              </w:rPr>
            </w:pPr>
            <w:r>
              <w:rPr>
                <w:rFonts w:ascii="Arial" w:hAnsi="Arial" w:cs="Arial"/>
                <w:sz w:val="20"/>
                <w:szCs w:val="20"/>
                <w:lang w:bidi="en-US"/>
              </w:rPr>
              <w:t>0</w:t>
            </w:r>
          </w:p>
        </w:tc>
      </w:tr>
      <w:tr w:rsidR="00244053" w:rsidTr="00244053">
        <w:trPr>
          <w:trHeight w:val="288"/>
        </w:trPr>
        <w:tc>
          <w:tcPr>
            <w:tcW w:w="2160" w:type="dxa"/>
            <w:vAlign w:val="center"/>
          </w:tcPr>
          <w:p w:rsidR="00244053" w:rsidRPr="00244053" w:rsidRDefault="00244053" w:rsidP="00244053">
            <w:pPr>
              <w:jc w:val="center"/>
              <w:rPr>
                <w:rFonts w:ascii="Arial" w:hAnsi="Arial" w:cs="Arial"/>
                <w:sz w:val="20"/>
                <w:szCs w:val="20"/>
                <w:lang w:bidi="en-US"/>
              </w:rPr>
            </w:pPr>
            <w:r>
              <w:rPr>
                <w:rFonts w:ascii="Arial" w:hAnsi="Arial" w:cs="Arial"/>
                <w:sz w:val="20"/>
                <w:szCs w:val="20"/>
                <w:lang w:bidi="en-US"/>
              </w:rPr>
              <w:t>P4</w:t>
            </w:r>
          </w:p>
        </w:tc>
        <w:tc>
          <w:tcPr>
            <w:tcW w:w="2790" w:type="dxa"/>
            <w:vAlign w:val="center"/>
          </w:tcPr>
          <w:p w:rsidR="00244053" w:rsidRPr="00244053" w:rsidRDefault="00244053" w:rsidP="00244053">
            <w:pPr>
              <w:jc w:val="center"/>
              <w:rPr>
                <w:rFonts w:ascii="Arial" w:hAnsi="Arial" w:cs="Arial"/>
                <w:sz w:val="20"/>
                <w:szCs w:val="20"/>
                <w:lang w:bidi="en-US"/>
              </w:rPr>
            </w:pPr>
          </w:p>
        </w:tc>
        <w:tc>
          <w:tcPr>
            <w:tcW w:w="2529" w:type="dxa"/>
            <w:vAlign w:val="center"/>
          </w:tcPr>
          <w:p w:rsidR="00244053" w:rsidRPr="00244053" w:rsidRDefault="00244053" w:rsidP="00244053">
            <w:pPr>
              <w:jc w:val="center"/>
              <w:rPr>
                <w:rFonts w:ascii="Arial" w:hAnsi="Arial" w:cs="Arial"/>
                <w:sz w:val="20"/>
                <w:szCs w:val="20"/>
                <w:lang w:bidi="en-US"/>
              </w:rPr>
            </w:pPr>
          </w:p>
        </w:tc>
        <w:tc>
          <w:tcPr>
            <w:tcW w:w="2781" w:type="dxa"/>
            <w:vAlign w:val="center"/>
          </w:tcPr>
          <w:p w:rsidR="00244053" w:rsidRPr="00244053" w:rsidRDefault="00244053" w:rsidP="00244053">
            <w:pPr>
              <w:jc w:val="center"/>
              <w:rPr>
                <w:rFonts w:ascii="Arial" w:hAnsi="Arial" w:cs="Arial"/>
                <w:sz w:val="20"/>
                <w:szCs w:val="20"/>
                <w:lang w:bidi="en-US"/>
              </w:rPr>
            </w:pPr>
          </w:p>
        </w:tc>
      </w:tr>
      <w:tr w:rsidR="00244053" w:rsidTr="00244053">
        <w:trPr>
          <w:trHeight w:val="288"/>
        </w:trPr>
        <w:tc>
          <w:tcPr>
            <w:tcW w:w="2160" w:type="dxa"/>
            <w:shd w:val="clear" w:color="auto" w:fill="BFBFBF" w:themeFill="background1" w:themeFillShade="BF"/>
            <w:vAlign w:val="center"/>
          </w:tcPr>
          <w:p w:rsidR="00244053" w:rsidRPr="00244053" w:rsidRDefault="00244053" w:rsidP="00244053">
            <w:pPr>
              <w:jc w:val="center"/>
              <w:rPr>
                <w:rFonts w:ascii="Arial" w:hAnsi="Arial" w:cs="Arial"/>
                <w:b/>
                <w:sz w:val="20"/>
                <w:szCs w:val="20"/>
                <w:lang w:bidi="en-US"/>
              </w:rPr>
            </w:pPr>
            <w:r w:rsidRPr="00244053">
              <w:rPr>
                <w:rFonts w:ascii="Arial" w:hAnsi="Arial" w:cs="Arial"/>
                <w:b/>
                <w:sz w:val="20"/>
                <w:szCs w:val="20"/>
                <w:lang w:bidi="en-US"/>
              </w:rPr>
              <w:t>TOTAL</w:t>
            </w:r>
          </w:p>
        </w:tc>
        <w:tc>
          <w:tcPr>
            <w:tcW w:w="2790" w:type="dxa"/>
            <w:shd w:val="clear" w:color="auto" w:fill="BFBFBF" w:themeFill="background1" w:themeFillShade="BF"/>
            <w:vAlign w:val="center"/>
          </w:tcPr>
          <w:p w:rsidR="00244053" w:rsidRPr="00244053" w:rsidRDefault="00244053" w:rsidP="00244053">
            <w:pPr>
              <w:jc w:val="center"/>
              <w:rPr>
                <w:rFonts w:ascii="Arial" w:hAnsi="Arial" w:cs="Arial"/>
                <w:b/>
                <w:sz w:val="20"/>
                <w:szCs w:val="20"/>
                <w:lang w:bidi="en-US"/>
              </w:rPr>
            </w:pPr>
          </w:p>
        </w:tc>
        <w:tc>
          <w:tcPr>
            <w:tcW w:w="2529" w:type="dxa"/>
            <w:shd w:val="clear" w:color="auto" w:fill="BFBFBF" w:themeFill="background1" w:themeFillShade="BF"/>
            <w:vAlign w:val="center"/>
          </w:tcPr>
          <w:p w:rsidR="00244053" w:rsidRPr="00244053" w:rsidRDefault="00244053" w:rsidP="00244053">
            <w:pPr>
              <w:jc w:val="center"/>
              <w:rPr>
                <w:rFonts w:ascii="Arial" w:hAnsi="Arial" w:cs="Arial"/>
                <w:b/>
                <w:sz w:val="20"/>
                <w:szCs w:val="20"/>
                <w:lang w:bidi="en-US"/>
              </w:rPr>
            </w:pPr>
          </w:p>
        </w:tc>
        <w:tc>
          <w:tcPr>
            <w:tcW w:w="2781" w:type="dxa"/>
            <w:shd w:val="clear" w:color="auto" w:fill="BFBFBF" w:themeFill="background1" w:themeFillShade="BF"/>
            <w:vAlign w:val="center"/>
          </w:tcPr>
          <w:p w:rsidR="00244053" w:rsidRPr="00244053" w:rsidRDefault="00244053" w:rsidP="00244053">
            <w:pPr>
              <w:jc w:val="center"/>
              <w:rPr>
                <w:rFonts w:ascii="Arial" w:hAnsi="Arial" w:cs="Arial"/>
                <w:b/>
                <w:sz w:val="20"/>
                <w:szCs w:val="20"/>
                <w:lang w:bidi="en-US"/>
              </w:rPr>
            </w:pPr>
          </w:p>
        </w:tc>
      </w:tr>
    </w:tbl>
    <w:p w:rsidR="00244053" w:rsidRDefault="00244053" w:rsidP="00244053">
      <w:pPr>
        <w:spacing w:after="0" w:line="120" w:lineRule="auto"/>
        <w:ind w:left="-360"/>
        <w:rPr>
          <w:lang w:bidi="en-US"/>
        </w:rPr>
      </w:pPr>
    </w:p>
    <w:p w:rsidR="00244053" w:rsidRDefault="00C7368A" w:rsidP="00C7368A">
      <w:pPr>
        <w:pStyle w:val="Style2"/>
        <w:spacing w:before="0"/>
        <w:ind w:left="-86" w:hanging="274"/>
        <w:rPr>
          <w:lang w:bidi="en-US"/>
        </w:rPr>
      </w:pPr>
      <w:bookmarkStart w:id="29" w:name="_Toc528940867"/>
      <w:r>
        <w:rPr>
          <w:lang w:bidi="en-US"/>
        </w:rPr>
        <w:t>Change Requests</w:t>
      </w:r>
      <w:bookmarkEnd w:id="29"/>
    </w:p>
    <w:p w:rsidR="00C7368A" w:rsidRDefault="00C7368A" w:rsidP="00244053">
      <w:pPr>
        <w:spacing w:after="0" w:line="120" w:lineRule="auto"/>
        <w:rPr>
          <w:lang w:bidi="en-US"/>
        </w:rPr>
      </w:pPr>
    </w:p>
    <w:tbl>
      <w:tblPr>
        <w:tblStyle w:val="TableGrid"/>
        <w:tblW w:w="0" w:type="auto"/>
        <w:tblInd w:w="-252" w:type="dxa"/>
        <w:tblLook w:val="04A0" w:firstRow="1" w:lastRow="0" w:firstColumn="1" w:lastColumn="0" w:noHBand="0" w:noVBand="1"/>
      </w:tblPr>
      <w:tblGrid>
        <w:gridCol w:w="2136"/>
        <w:gridCol w:w="2755"/>
        <w:gridCol w:w="2497"/>
        <w:gridCol w:w="2747"/>
      </w:tblGrid>
      <w:tr w:rsidR="00244053" w:rsidTr="00C7368A">
        <w:trPr>
          <w:trHeight w:val="432"/>
        </w:trPr>
        <w:tc>
          <w:tcPr>
            <w:tcW w:w="2160" w:type="dxa"/>
            <w:shd w:val="clear" w:color="auto" w:fill="0070C0"/>
            <w:vAlign w:val="center"/>
          </w:tcPr>
          <w:p w:rsidR="00244053" w:rsidRPr="00244053" w:rsidRDefault="00244053" w:rsidP="00C7368A">
            <w:pPr>
              <w:jc w:val="center"/>
              <w:rPr>
                <w:rFonts w:ascii="Arial" w:hAnsi="Arial" w:cs="Arial"/>
                <w:b/>
                <w:color w:val="FFFFFF" w:themeColor="background1"/>
                <w:sz w:val="20"/>
                <w:szCs w:val="20"/>
                <w:lang w:bidi="en-US"/>
              </w:rPr>
            </w:pPr>
            <w:r w:rsidRPr="00244053">
              <w:rPr>
                <w:rFonts w:ascii="Arial" w:hAnsi="Arial" w:cs="Arial"/>
                <w:b/>
                <w:color w:val="FFFFFF" w:themeColor="background1"/>
                <w:sz w:val="20"/>
                <w:szCs w:val="20"/>
                <w:lang w:bidi="en-US"/>
              </w:rPr>
              <w:t>Priority</w:t>
            </w:r>
          </w:p>
        </w:tc>
        <w:tc>
          <w:tcPr>
            <w:tcW w:w="2790" w:type="dxa"/>
            <w:shd w:val="clear" w:color="auto" w:fill="0070C0"/>
            <w:vAlign w:val="center"/>
          </w:tcPr>
          <w:p w:rsidR="00244053" w:rsidRPr="00244053" w:rsidRDefault="00244053" w:rsidP="00C7368A">
            <w:pPr>
              <w:jc w:val="center"/>
              <w:rPr>
                <w:rFonts w:ascii="Arial" w:hAnsi="Arial" w:cs="Arial"/>
                <w:b/>
                <w:color w:val="FFFFFF" w:themeColor="background1"/>
                <w:sz w:val="20"/>
                <w:szCs w:val="20"/>
                <w:lang w:bidi="en-US"/>
              </w:rPr>
            </w:pPr>
            <w:r w:rsidRPr="00244053">
              <w:rPr>
                <w:rFonts w:ascii="Arial" w:hAnsi="Arial" w:cs="Arial"/>
                <w:b/>
                <w:color w:val="FFFFFF" w:themeColor="background1"/>
                <w:sz w:val="20"/>
                <w:szCs w:val="20"/>
                <w:lang w:bidi="en-US"/>
              </w:rPr>
              <w:t>Opened</w:t>
            </w:r>
          </w:p>
        </w:tc>
        <w:tc>
          <w:tcPr>
            <w:tcW w:w="2529" w:type="dxa"/>
            <w:shd w:val="clear" w:color="auto" w:fill="0070C0"/>
            <w:vAlign w:val="center"/>
          </w:tcPr>
          <w:p w:rsidR="00244053" w:rsidRPr="00244053" w:rsidRDefault="00244053" w:rsidP="00C7368A">
            <w:pPr>
              <w:jc w:val="center"/>
              <w:rPr>
                <w:rFonts w:ascii="Arial" w:hAnsi="Arial" w:cs="Arial"/>
                <w:b/>
                <w:color w:val="FFFFFF" w:themeColor="background1"/>
                <w:sz w:val="20"/>
                <w:szCs w:val="20"/>
                <w:lang w:bidi="en-US"/>
              </w:rPr>
            </w:pPr>
            <w:r w:rsidRPr="00244053">
              <w:rPr>
                <w:rFonts w:ascii="Arial" w:hAnsi="Arial" w:cs="Arial"/>
                <w:b/>
                <w:color w:val="FFFFFF" w:themeColor="background1"/>
                <w:sz w:val="20"/>
                <w:szCs w:val="20"/>
                <w:lang w:bidi="en-US"/>
              </w:rPr>
              <w:t>Closed</w:t>
            </w:r>
          </w:p>
        </w:tc>
        <w:tc>
          <w:tcPr>
            <w:tcW w:w="2781" w:type="dxa"/>
            <w:shd w:val="clear" w:color="auto" w:fill="0070C0"/>
            <w:vAlign w:val="center"/>
          </w:tcPr>
          <w:p w:rsidR="00244053" w:rsidRPr="00244053" w:rsidRDefault="00244053" w:rsidP="00C7368A">
            <w:pPr>
              <w:jc w:val="center"/>
              <w:rPr>
                <w:rFonts w:ascii="Arial" w:hAnsi="Arial" w:cs="Arial"/>
                <w:b/>
                <w:color w:val="FFFFFF" w:themeColor="background1"/>
                <w:sz w:val="20"/>
                <w:szCs w:val="20"/>
                <w:lang w:bidi="en-US"/>
              </w:rPr>
            </w:pPr>
            <w:r w:rsidRPr="00244053">
              <w:rPr>
                <w:rFonts w:ascii="Arial" w:hAnsi="Arial" w:cs="Arial"/>
                <w:b/>
                <w:color w:val="FFFFFF" w:themeColor="background1"/>
                <w:sz w:val="20"/>
                <w:szCs w:val="20"/>
                <w:lang w:bidi="en-US"/>
              </w:rPr>
              <w:t>Balance</w:t>
            </w:r>
          </w:p>
        </w:tc>
      </w:tr>
      <w:tr w:rsidR="00244053" w:rsidTr="00C7368A">
        <w:trPr>
          <w:trHeight w:val="288"/>
        </w:trPr>
        <w:tc>
          <w:tcPr>
            <w:tcW w:w="2160" w:type="dxa"/>
            <w:vAlign w:val="center"/>
          </w:tcPr>
          <w:p w:rsidR="00244053" w:rsidRPr="00244053" w:rsidRDefault="00244053" w:rsidP="00C7368A">
            <w:pPr>
              <w:jc w:val="center"/>
              <w:rPr>
                <w:rFonts w:ascii="Arial" w:hAnsi="Arial" w:cs="Arial"/>
                <w:sz w:val="20"/>
                <w:szCs w:val="20"/>
                <w:lang w:bidi="en-US"/>
              </w:rPr>
            </w:pPr>
            <w:r>
              <w:rPr>
                <w:rFonts w:ascii="Arial" w:hAnsi="Arial" w:cs="Arial"/>
                <w:sz w:val="20"/>
                <w:szCs w:val="20"/>
                <w:lang w:bidi="en-US"/>
              </w:rPr>
              <w:t>≤ 40 Hours</w:t>
            </w:r>
          </w:p>
        </w:tc>
        <w:tc>
          <w:tcPr>
            <w:tcW w:w="2790" w:type="dxa"/>
            <w:vAlign w:val="center"/>
          </w:tcPr>
          <w:p w:rsidR="00244053" w:rsidRPr="00244053" w:rsidRDefault="00244053" w:rsidP="00C7368A">
            <w:pPr>
              <w:jc w:val="center"/>
              <w:rPr>
                <w:rFonts w:ascii="Arial" w:hAnsi="Arial" w:cs="Arial"/>
                <w:sz w:val="20"/>
                <w:szCs w:val="20"/>
                <w:lang w:bidi="en-US"/>
              </w:rPr>
            </w:pPr>
          </w:p>
        </w:tc>
        <w:tc>
          <w:tcPr>
            <w:tcW w:w="2529" w:type="dxa"/>
            <w:vAlign w:val="center"/>
          </w:tcPr>
          <w:p w:rsidR="00244053" w:rsidRPr="00244053" w:rsidRDefault="00244053" w:rsidP="00C7368A">
            <w:pPr>
              <w:jc w:val="center"/>
              <w:rPr>
                <w:rFonts w:ascii="Arial" w:hAnsi="Arial" w:cs="Arial"/>
                <w:sz w:val="20"/>
                <w:szCs w:val="20"/>
                <w:lang w:bidi="en-US"/>
              </w:rPr>
            </w:pPr>
          </w:p>
        </w:tc>
        <w:tc>
          <w:tcPr>
            <w:tcW w:w="2781" w:type="dxa"/>
            <w:vAlign w:val="center"/>
          </w:tcPr>
          <w:p w:rsidR="00244053" w:rsidRPr="00244053" w:rsidRDefault="00244053" w:rsidP="00C7368A">
            <w:pPr>
              <w:jc w:val="center"/>
              <w:rPr>
                <w:rFonts w:ascii="Arial" w:hAnsi="Arial" w:cs="Arial"/>
                <w:sz w:val="20"/>
                <w:szCs w:val="20"/>
                <w:lang w:bidi="en-US"/>
              </w:rPr>
            </w:pPr>
          </w:p>
        </w:tc>
      </w:tr>
      <w:tr w:rsidR="00244053" w:rsidTr="00C7368A">
        <w:trPr>
          <w:trHeight w:val="288"/>
        </w:trPr>
        <w:tc>
          <w:tcPr>
            <w:tcW w:w="2160" w:type="dxa"/>
            <w:vAlign w:val="center"/>
          </w:tcPr>
          <w:p w:rsidR="00244053" w:rsidRPr="00244053" w:rsidRDefault="00244053" w:rsidP="00C7368A">
            <w:pPr>
              <w:jc w:val="center"/>
              <w:rPr>
                <w:rFonts w:ascii="Arial" w:hAnsi="Arial" w:cs="Arial"/>
                <w:sz w:val="20"/>
                <w:szCs w:val="20"/>
                <w:lang w:bidi="en-US"/>
              </w:rPr>
            </w:pPr>
            <w:r>
              <w:rPr>
                <w:rFonts w:ascii="Arial" w:hAnsi="Arial" w:cs="Arial"/>
                <w:sz w:val="20"/>
                <w:szCs w:val="20"/>
                <w:lang w:bidi="en-US"/>
              </w:rPr>
              <w:t>40 – 80 Hours</w:t>
            </w:r>
          </w:p>
        </w:tc>
        <w:tc>
          <w:tcPr>
            <w:tcW w:w="2790" w:type="dxa"/>
            <w:vAlign w:val="center"/>
          </w:tcPr>
          <w:p w:rsidR="00244053" w:rsidRPr="00244053" w:rsidRDefault="00244053" w:rsidP="00C7368A">
            <w:pPr>
              <w:jc w:val="center"/>
              <w:rPr>
                <w:rFonts w:ascii="Arial" w:hAnsi="Arial" w:cs="Arial"/>
                <w:sz w:val="20"/>
                <w:szCs w:val="20"/>
                <w:lang w:bidi="en-US"/>
              </w:rPr>
            </w:pPr>
          </w:p>
        </w:tc>
        <w:tc>
          <w:tcPr>
            <w:tcW w:w="2529" w:type="dxa"/>
            <w:vAlign w:val="center"/>
          </w:tcPr>
          <w:p w:rsidR="00244053" w:rsidRPr="00244053" w:rsidRDefault="00244053" w:rsidP="00C7368A">
            <w:pPr>
              <w:jc w:val="center"/>
              <w:rPr>
                <w:rFonts w:ascii="Arial" w:hAnsi="Arial" w:cs="Arial"/>
                <w:sz w:val="20"/>
                <w:szCs w:val="20"/>
                <w:lang w:bidi="en-US"/>
              </w:rPr>
            </w:pPr>
          </w:p>
        </w:tc>
        <w:tc>
          <w:tcPr>
            <w:tcW w:w="2781" w:type="dxa"/>
            <w:vAlign w:val="center"/>
          </w:tcPr>
          <w:p w:rsidR="00244053" w:rsidRPr="00244053" w:rsidRDefault="00244053" w:rsidP="00C7368A">
            <w:pPr>
              <w:jc w:val="center"/>
              <w:rPr>
                <w:rFonts w:ascii="Arial" w:hAnsi="Arial" w:cs="Arial"/>
                <w:sz w:val="20"/>
                <w:szCs w:val="20"/>
                <w:lang w:bidi="en-US"/>
              </w:rPr>
            </w:pPr>
          </w:p>
        </w:tc>
      </w:tr>
      <w:tr w:rsidR="00244053" w:rsidTr="00C7368A">
        <w:trPr>
          <w:trHeight w:val="288"/>
        </w:trPr>
        <w:tc>
          <w:tcPr>
            <w:tcW w:w="2160" w:type="dxa"/>
            <w:vAlign w:val="center"/>
          </w:tcPr>
          <w:p w:rsidR="00244053" w:rsidRPr="00244053" w:rsidRDefault="00244053" w:rsidP="00C7368A">
            <w:pPr>
              <w:jc w:val="center"/>
              <w:rPr>
                <w:rFonts w:ascii="Arial" w:hAnsi="Arial" w:cs="Arial"/>
                <w:sz w:val="20"/>
                <w:szCs w:val="20"/>
                <w:lang w:bidi="en-US"/>
              </w:rPr>
            </w:pPr>
            <w:r>
              <w:rPr>
                <w:rFonts w:ascii="Arial" w:hAnsi="Arial" w:cs="Arial"/>
                <w:sz w:val="20"/>
                <w:szCs w:val="20"/>
                <w:lang w:bidi="en-US"/>
              </w:rPr>
              <w:t>≥ 80 Hours</w:t>
            </w:r>
          </w:p>
        </w:tc>
        <w:tc>
          <w:tcPr>
            <w:tcW w:w="2790" w:type="dxa"/>
            <w:vAlign w:val="center"/>
          </w:tcPr>
          <w:p w:rsidR="00244053" w:rsidRPr="00244053" w:rsidRDefault="00244053" w:rsidP="00C7368A">
            <w:pPr>
              <w:jc w:val="center"/>
              <w:rPr>
                <w:rFonts w:ascii="Arial" w:hAnsi="Arial" w:cs="Arial"/>
                <w:sz w:val="20"/>
                <w:szCs w:val="20"/>
                <w:lang w:bidi="en-US"/>
              </w:rPr>
            </w:pPr>
          </w:p>
        </w:tc>
        <w:tc>
          <w:tcPr>
            <w:tcW w:w="2529" w:type="dxa"/>
            <w:vAlign w:val="center"/>
          </w:tcPr>
          <w:p w:rsidR="00244053" w:rsidRPr="00244053" w:rsidRDefault="00244053" w:rsidP="00C7368A">
            <w:pPr>
              <w:jc w:val="center"/>
              <w:rPr>
                <w:rFonts w:ascii="Arial" w:hAnsi="Arial" w:cs="Arial"/>
                <w:sz w:val="20"/>
                <w:szCs w:val="20"/>
                <w:lang w:bidi="en-US"/>
              </w:rPr>
            </w:pPr>
          </w:p>
        </w:tc>
        <w:tc>
          <w:tcPr>
            <w:tcW w:w="2781" w:type="dxa"/>
            <w:vAlign w:val="center"/>
          </w:tcPr>
          <w:p w:rsidR="00244053" w:rsidRPr="00244053" w:rsidRDefault="00244053" w:rsidP="00C7368A">
            <w:pPr>
              <w:jc w:val="center"/>
              <w:rPr>
                <w:rFonts w:ascii="Arial" w:hAnsi="Arial" w:cs="Arial"/>
                <w:sz w:val="20"/>
                <w:szCs w:val="20"/>
                <w:lang w:bidi="en-US"/>
              </w:rPr>
            </w:pPr>
          </w:p>
        </w:tc>
      </w:tr>
      <w:tr w:rsidR="00244053" w:rsidTr="00C7368A">
        <w:trPr>
          <w:trHeight w:val="288"/>
        </w:trPr>
        <w:tc>
          <w:tcPr>
            <w:tcW w:w="2160" w:type="dxa"/>
            <w:shd w:val="clear" w:color="auto" w:fill="BFBFBF" w:themeFill="background1" w:themeFillShade="BF"/>
            <w:vAlign w:val="center"/>
          </w:tcPr>
          <w:p w:rsidR="00244053" w:rsidRPr="00244053" w:rsidRDefault="00244053" w:rsidP="00C7368A">
            <w:pPr>
              <w:jc w:val="center"/>
              <w:rPr>
                <w:rFonts w:ascii="Arial" w:hAnsi="Arial" w:cs="Arial"/>
                <w:b/>
                <w:sz w:val="20"/>
                <w:szCs w:val="20"/>
                <w:lang w:bidi="en-US"/>
              </w:rPr>
            </w:pPr>
            <w:r w:rsidRPr="00244053">
              <w:rPr>
                <w:rFonts w:ascii="Arial" w:hAnsi="Arial" w:cs="Arial"/>
                <w:b/>
                <w:sz w:val="20"/>
                <w:szCs w:val="20"/>
                <w:lang w:bidi="en-US"/>
              </w:rPr>
              <w:t>TOTAL</w:t>
            </w:r>
          </w:p>
        </w:tc>
        <w:tc>
          <w:tcPr>
            <w:tcW w:w="2790" w:type="dxa"/>
            <w:shd w:val="clear" w:color="auto" w:fill="BFBFBF" w:themeFill="background1" w:themeFillShade="BF"/>
            <w:vAlign w:val="center"/>
          </w:tcPr>
          <w:p w:rsidR="00244053" w:rsidRPr="00244053" w:rsidRDefault="00244053" w:rsidP="00C7368A">
            <w:pPr>
              <w:jc w:val="center"/>
              <w:rPr>
                <w:rFonts w:ascii="Arial" w:hAnsi="Arial" w:cs="Arial"/>
                <w:b/>
                <w:sz w:val="20"/>
                <w:szCs w:val="20"/>
                <w:lang w:bidi="en-US"/>
              </w:rPr>
            </w:pPr>
          </w:p>
        </w:tc>
        <w:tc>
          <w:tcPr>
            <w:tcW w:w="2529" w:type="dxa"/>
            <w:shd w:val="clear" w:color="auto" w:fill="BFBFBF" w:themeFill="background1" w:themeFillShade="BF"/>
            <w:vAlign w:val="center"/>
          </w:tcPr>
          <w:p w:rsidR="00244053" w:rsidRPr="00244053" w:rsidRDefault="00244053" w:rsidP="00C7368A">
            <w:pPr>
              <w:jc w:val="center"/>
              <w:rPr>
                <w:rFonts w:ascii="Arial" w:hAnsi="Arial" w:cs="Arial"/>
                <w:b/>
                <w:sz w:val="20"/>
                <w:szCs w:val="20"/>
                <w:lang w:bidi="en-US"/>
              </w:rPr>
            </w:pPr>
          </w:p>
        </w:tc>
        <w:tc>
          <w:tcPr>
            <w:tcW w:w="2781" w:type="dxa"/>
            <w:shd w:val="clear" w:color="auto" w:fill="BFBFBF" w:themeFill="background1" w:themeFillShade="BF"/>
            <w:vAlign w:val="center"/>
          </w:tcPr>
          <w:p w:rsidR="00244053" w:rsidRPr="00244053" w:rsidRDefault="00244053" w:rsidP="00C7368A">
            <w:pPr>
              <w:jc w:val="center"/>
              <w:rPr>
                <w:rFonts w:ascii="Arial" w:hAnsi="Arial" w:cs="Arial"/>
                <w:b/>
                <w:sz w:val="20"/>
                <w:szCs w:val="20"/>
                <w:lang w:bidi="en-US"/>
              </w:rPr>
            </w:pPr>
          </w:p>
        </w:tc>
      </w:tr>
    </w:tbl>
    <w:p w:rsidR="00022213" w:rsidRDefault="00022213" w:rsidP="00244053">
      <w:pPr>
        <w:ind w:left="-360"/>
        <w:rPr>
          <w:lang w:bidi="en-US"/>
        </w:rPr>
      </w:pPr>
    </w:p>
    <w:p w:rsidR="00022213" w:rsidRDefault="00022213" w:rsidP="00022213">
      <w:pPr>
        <w:pStyle w:val="Heading1"/>
        <w:ind w:left="0"/>
        <w:rPr>
          <w:lang w:bidi="en-US"/>
        </w:rPr>
      </w:pPr>
      <w:bookmarkStart w:id="30" w:name="_Toc528940868"/>
      <w:r>
        <w:rPr>
          <w:lang w:bidi="en-US"/>
        </w:rPr>
        <w:t>SERVICE LEVEL AGREEMENT</w:t>
      </w:r>
      <w:bookmarkEnd w:id="30"/>
    </w:p>
    <w:p w:rsidR="00022213" w:rsidRDefault="00022213" w:rsidP="005716B5">
      <w:pPr>
        <w:spacing w:after="0"/>
        <w:rPr>
          <w:lang w:bidi="en-US"/>
        </w:rPr>
      </w:pPr>
    </w:p>
    <w:tbl>
      <w:tblPr>
        <w:tblStyle w:val="TableGrid"/>
        <w:tblW w:w="0" w:type="auto"/>
        <w:tblInd w:w="-252" w:type="dxa"/>
        <w:tblLook w:val="04A0" w:firstRow="1" w:lastRow="0" w:firstColumn="1" w:lastColumn="0" w:noHBand="0" w:noVBand="1"/>
      </w:tblPr>
      <w:tblGrid>
        <w:gridCol w:w="3467"/>
        <w:gridCol w:w="3397"/>
        <w:gridCol w:w="3271"/>
      </w:tblGrid>
      <w:tr w:rsidR="00022213" w:rsidTr="005716B5">
        <w:trPr>
          <w:trHeight w:val="720"/>
        </w:trPr>
        <w:tc>
          <w:tcPr>
            <w:tcW w:w="3510" w:type="dxa"/>
            <w:shd w:val="clear" w:color="auto" w:fill="0070C0"/>
            <w:vAlign w:val="center"/>
          </w:tcPr>
          <w:p w:rsidR="00022213" w:rsidRPr="00022213" w:rsidRDefault="00022213" w:rsidP="00022213">
            <w:pPr>
              <w:jc w:val="center"/>
              <w:rPr>
                <w:rFonts w:ascii="Arial" w:hAnsi="Arial" w:cs="Arial"/>
                <w:b/>
                <w:color w:val="FFFFFF" w:themeColor="background1"/>
                <w:sz w:val="20"/>
                <w:szCs w:val="20"/>
                <w:lang w:bidi="en-US"/>
              </w:rPr>
            </w:pPr>
            <w:r w:rsidRPr="00022213">
              <w:rPr>
                <w:rFonts w:ascii="Arial" w:hAnsi="Arial" w:cs="Arial"/>
                <w:b/>
                <w:color w:val="FFFFFF" w:themeColor="background1"/>
                <w:sz w:val="20"/>
                <w:szCs w:val="20"/>
                <w:lang w:bidi="en-US"/>
              </w:rPr>
              <w:t>Priority</w:t>
            </w:r>
            <w:r>
              <w:rPr>
                <w:rFonts w:ascii="Arial" w:hAnsi="Arial" w:cs="Arial"/>
                <w:b/>
                <w:color w:val="FFFFFF" w:themeColor="background1"/>
                <w:sz w:val="20"/>
                <w:szCs w:val="20"/>
                <w:lang w:bidi="en-US"/>
              </w:rPr>
              <w:t>/Severity</w:t>
            </w:r>
          </w:p>
        </w:tc>
        <w:tc>
          <w:tcPr>
            <w:tcW w:w="3420" w:type="dxa"/>
            <w:shd w:val="clear" w:color="auto" w:fill="0070C0"/>
            <w:vAlign w:val="center"/>
          </w:tcPr>
          <w:p w:rsidR="00022213" w:rsidRDefault="00022213" w:rsidP="00022213">
            <w:pPr>
              <w:jc w:val="center"/>
              <w:rPr>
                <w:rFonts w:ascii="Arial" w:hAnsi="Arial" w:cs="Arial"/>
                <w:b/>
                <w:color w:val="FFFFFF" w:themeColor="background1"/>
                <w:sz w:val="20"/>
                <w:szCs w:val="20"/>
                <w:lang w:bidi="en-US"/>
              </w:rPr>
            </w:pPr>
            <w:r w:rsidRPr="00022213">
              <w:rPr>
                <w:rFonts w:ascii="Arial" w:hAnsi="Arial" w:cs="Arial"/>
                <w:b/>
                <w:color w:val="FFFFFF" w:themeColor="background1"/>
                <w:sz w:val="20"/>
                <w:szCs w:val="20"/>
                <w:lang w:bidi="en-US"/>
              </w:rPr>
              <w:t>Time to Response/Acknowledge</w:t>
            </w:r>
          </w:p>
          <w:p w:rsidR="00022213" w:rsidRPr="00022213" w:rsidRDefault="00022213" w:rsidP="00022213">
            <w:pPr>
              <w:jc w:val="center"/>
              <w:rPr>
                <w:rFonts w:ascii="Arial" w:hAnsi="Arial" w:cs="Arial"/>
                <w:b/>
                <w:color w:val="FFFFFF" w:themeColor="background1"/>
                <w:sz w:val="20"/>
                <w:szCs w:val="20"/>
                <w:lang w:bidi="en-US"/>
              </w:rPr>
            </w:pPr>
            <w:r>
              <w:rPr>
                <w:rFonts w:ascii="Arial" w:hAnsi="Arial" w:cs="Arial"/>
                <w:b/>
                <w:color w:val="FFFFFF" w:themeColor="background1"/>
                <w:sz w:val="20"/>
                <w:szCs w:val="20"/>
                <w:lang w:bidi="en-US"/>
              </w:rPr>
              <w:t>(in mins)</w:t>
            </w:r>
          </w:p>
        </w:tc>
        <w:tc>
          <w:tcPr>
            <w:tcW w:w="3330" w:type="dxa"/>
            <w:shd w:val="clear" w:color="auto" w:fill="0070C0"/>
            <w:vAlign w:val="center"/>
          </w:tcPr>
          <w:p w:rsidR="00022213" w:rsidRDefault="00022213" w:rsidP="00022213">
            <w:pPr>
              <w:jc w:val="center"/>
              <w:rPr>
                <w:rFonts w:ascii="Arial" w:hAnsi="Arial" w:cs="Arial"/>
                <w:b/>
                <w:color w:val="FFFFFF" w:themeColor="background1"/>
                <w:sz w:val="20"/>
                <w:szCs w:val="20"/>
                <w:lang w:bidi="en-US"/>
              </w:rPr>
            </w:pPr>
            <w:r w:rsidRPr="00022213">
              <w:rPr>
                <w:rFonts w:ascii="Arial" w:hAnsi="Arial" w:cs="Arial"/>
                <w:b/>
                <w:color w:val="FFFFFF" w:themeColor="background1"/>
                <w:sz w:val="20"/>
                <w:szCs w:val="20"/>
                <w:lang w:bidi="en-US"/>
              </w:rPr>
              <w:t>Time to Resolve</w:t>
            </w:r>
          </w:p>
          <w:p w:rsidR="00022213" w:rsidRPr="00022213" w:rsidRDefault="00022213" w:rsidP="00022213">
            <w:pPr>
              <w:jc w:val="center"/>
              <w:rPr>
                <w:rFonts w:ascii="Arial" w:hAnsi="Arial" w:cs="Arial"/>
                <w:b/>
                <w:color w:val="FFFFFF" w:themeColor="background1"/>
                <w:sz w:val="20"/>
                <w:szCs w:val="20"/>
                <w:lang w:bidi="en-US"/>
              </w:rPr>
            </w:pPr>
            <w:r>
              <w:rPr>
                <w:rFonts w:ascii="Arial" w:hAnsi="Arial" w:cs="Arial"/>
                <w:b/>
                <w:color w:val="FFFFFF" w:themeColor="background1"/>
                <w:sz w:val="20"/>
                <w:szCs w:val="20"/>
                <w:lang w:bidi="en-US"/>
              </w:rPr>
              <w:t>(in mins)</w:t>
            </w:r>
          </w:p>
        </w:tc>
      </w:tr>
      <w:tr w:rsidR="00022213" w:rsidTr="005716B5">
        <w:trPr>
          <w:trHeight w:val="288"/>
        </w:trPr>
        <w:tc>
          <w:tcPr>
            <w:tcW w:w="3510" w:type="dxa"/>
            <w:vAlign w:val="center"/>
          </w:tcPr>
          <w:p w:rsidR="00022213" w:rsidRPr="00022213" w:rsidRDefault="00022213" w:rsidP="00022213">
            <w:pPr>
              <w:jc w:val="center"/>
              <w:rPr>
                <w:rFonts w:ascii="Arial" w:hAnsi="Arial" w:cs="Arial"/>
                <w:sz w:val="20"/>
                <w:szCs w:val="20"/>
                <w:lang w:bidi="en-US"/>
              </w:rPr>
            </w:pPr>
            <w:r w:rsidRPr="00022213">
              <w:rPr>
                <w:rFonts w:ascii="Arial" w:hAnsi="Arial" w:cs="Arial"/>
                <w:sz w:val="20"/>
                <w:szCs w:val="20"/>
                <w:lang w:bidi="en-US"/>
              </w:rPr>
              <w:t>P1</w:t>
            </w:r>
            <w:r>
              <w:rPr>
                <w:rFonts w:ascii="Arial" w:hAnsi="Arial" w:cs="Arial"/>
                <w:sz w:val="20"/>
                <w:szCs w:val="20"/>
                <w:lang w:bidi="en-US"/>
              </w:rPr>
              <w:t>/Sev 1</w:t>
            </w:r>
          </w:p>
        </w:tc>
        <w:tc>
          <w:tcPr>
            <w:tcW w:w="3420" w:type="dxa"/>
            <w:vAlign w:val="center"/>
          </w:tcPr>
          <w:p w:rsidR="00022213" w:rsidRPr="00022213" w:rsidRDefault="00022213" w:rsidP="00022213">
            <w:pPr>
              <w:jc w:val="center"/>
              <w:rPr>
                <w:rFonts w:ascii="Arial" w:hAnsi="Arial" w:cs="Arial"/>
                <w:sz w:val="20"/>
                <w:szCs w:val="20"/>
                <w:lang w:bidi="en-US"/>
              </w:rPr>
            </w:pPr>
          </w:p>
        </w:tc>
        <w:tc>
          <w:tcPr>
            <w:tcW w:w="3330" w:type="dxa"/>
            <w:vAlign w:val="center"/>
          </w:tcPr>
          <w:p w:rsidR="00022213" w:rsidRPr="00022213" w:rsidRDefault="00022213" w:rsidP="00022213">
            <w:pPr>
              <w:jc w:val="center"/>
              <w:rPr>
                <w:rFonts w:ascii="Arial" w:hAnsi="Arial" w:cs="Arial"/>
                <w:sz w:val="20"/>
                <w:szCs w:val="20"/>
                <w:lang w:bidi="en-US"/>
              </w:rPr>
            </w:pPr>
          </w:p>
        </w:tc>
      </w:tr>
      <w:tr w:rsidR="00022213" w:rsidTr="005716B5">
        <w:trPr>
          <w:trHeight w:val="288"/>
        </w:trPr>
        <w:tc>
          <w:tcPr>
            <w:tcW w:w="3510" w:type="dxa"/>
            <w:vAlign w:val="center"/>
          </w:tcPr>
          <w:p w:rsidR="00022213" w:rsidRPr="00022213" w:rsidRDefault="00022213" w:rsidP="00022213">
            <w:pPr>
              <w:jc w:val="center"/>
              <w:rPr>
                <w:rFonts w:ascii="Arial" w:hAnsi="Arial" w:cs="Arial"/>
                <w:sz w:val="20"/>
                <w:szCs w:val="20"/>
                <w:lang w:bidi="en-US"/>
              </w:rPr>
            </w:pPr>
            <w:r w:rsidRPr="00022213">
              <w:rPr>
                <w:rFonts w:ascii="Arial" w:hAnsi="Arial" w:cs="Arial"/>
                <w:sz w:val="20"/>
                <w:szCs w:val="20"/>
                <w:lang w:bidi="en-US"/>
              </w:rPr>
              <w:t>P2</w:t>
            </w:r>
            <w:r>
              <w:rPr>
                <w:rFonts w:ascii="Arial" w:hAnsi="Arial" w:cs="Arial"/>
                <w:sz w:val="20"/>
                <w:szCs w:val="20"/>
                <w:lang w:bidi="en-US"/>
              </w:rPr>
              <w:t>/Sev 2</w:t>
            </w:r>
          </w:p>
        </w:tc>
        <w:tc>
          <w:tcPr>
            <w:tcW w:w="3420" w:type="dxa"/>
            <w:vAlign w:val="center"/>
          </w:tcPr>
          <w:p w:rsidR="00022213" w:rsidRPr="00022213" w:rsidRDefault="00022213" w:rsidP="00022213">
            <w:pPr>
              <w:jc w:val="center"/>
              <w:rPr>
                <w:rFonts w:ascii="Arial" w:hAnsi="Arial" w:cs="Arial"/>
                <w:sz w:val="20"/>
                <w:szCs w:val="20"/>
                <w:lang w:bidi="en-US"/>
              </w:rPr>
            </w:pPr>
          </w:p>
        </w:tc>
        <w:tc>
          <w:tcPr>
            <w:tcW w:w="3330" w:type="dxa"/>
            <w:vAlign w:val="center"/>
          </w:tcPr>
          <w:p w:rsidR="00022213" w:rsidRPr="00022213" w:rsidRDefault="00022213" w:rsidP="00022213">
            <w:pPr>
              <w:jc w:val="center"/>
              <w:rPr>
                <w:rFonts w:ascii="Arial" w:hAnsi="Arial" w:cs="Arial"/>
                <w:sz w:val="20"/>
                <w:szCs w:val="20"/>
                <w:lang w:bidi="en-US"/>
              </w:rPr>
            </w:pPr>
          </w:p>
        </w:tc>
      </w:tr>
      <w:tr w:rsidR="00022213" w:rsidTr="005716B5">
        <w:trPr>
          <w:trHeight w:val="288"/>
        </w:trPr>
        <w:tc>
          <w:tcPr>
            <w:tcW w:w="3510" w:type="dxa"/>
            <w:vAlign w:val="center"/>
          </w:tcPr>
          <w:p w:rsidR="00022213" w:rsidRPr="00022213" w:rsidRDefault="00022213" w:rsidP="00022213">
            <w:pPr>
              <w:jc w:val="center"/>
              <w:rPr>
                <w:rFonts w:ascii="Arial" w:hAnsi="Arial" w:cs="Arial"/>
                <w:sz w:val="20"/>
                <w:szCs w:val="20"/>
                <w:lang w:bidi="en-US"/>
              </w:rPr>
            </w:pPr>
            <w:r w:rsidRPr="00022213">
              <w:rPr>
                <w:rFonts w:ascii="Arial" w:hAnsi="Arial" w:cs="Arial"/>
                <w:sz w:val="20"/>
                <w:szCs w:val="20"/>
                <w:lang w:bidi="en-US"/>
              </w:rPr>
              <w:t>P3</w:t>
            </w:r>
            <w:r>
              <w:rPr>
                <w:rFonts w:ascii="Arial" w:hAnsi="Arial" w:cs="Arial"/>
                <w:sz w:val="20"/>
                <w:szCs w:val="20"/>
                <w:lang w:bidi="en-US"/>
              </w:rPr>
              <w:t>/Sev 3</w:t>
            </w:r>
          </w:p>
        </w:tc>
        <w:tc>
          <w:tcPr>
            <w:tcW w:w="3420" w:type="dxa"/>
            <w:vAlign w:val="center"/>
          </w:tcPr>
          <w:p w:rsidR="00022213" w:rsidRPr="00022213" w:rsidRDefault="00022213" w:rsidP="00022213">
            <w:pPr>
              <w:jc w:val="center"/>
              <w:rPr>
                <w:rFonts w:ascii="Arial" w:hAnsi="Arial" w:cs="Arial"/>
                <w:sz w:val="20"/>
                <w:szCs w:val="20"/>
                <w:lang w:bidi="en-US"/>
              </w:rPr>
            </w:pPr>
          </w:p>
        </w:tc>
        <w:tc>
          <w:tcPr>
            <w:tcW w:w="3330" w:type="dxa"/>
            <w:vAlign w:val="center"/>
          </w:tcPr>
          <w:p w:rsidR="00022213" w:rsidRPr="00022213" w:rsidRDefault="00022213" w:rsidP="00022213">
            <w:pPr>
              <w:jc w:val="center"/>
              <w:rPr>
                <w:rFonts w:ascii="Arial" w:hAnsi="Arial" w:cs="Arial"/>
                <w:sz w:val="20"/>
                <w:szCs w:val="20"/>
                <w:lang w:bidi="en-US"/>
              </w:rPr>
            </w:pPr>
          </w:p>
        </w:tc>
      </w:tr>
      <w:tr w:rsidR="00022213" w:rsidTr="005716B5">
        <w:trPr>
          <w:trHeight w:val="288"/>
        </w:trPr>
        <w:tc>
          <w:tcPr>
            <w:tcW w:w="3510" w:type="dxa"/>
            <w:vAlign w:val="center"/>
          </w:tcPr>
          <w:p w:rsidR="00022213" w:rsidRPr="00022213" w:rsidRDefault="00022213" w:rsidP="00022213">
            <w:pPr>
              <w:jc w:val="center"/>
              <w:rPr>
                <w:rFonts w:ascii="Arial" w:hAnsi="Arial" w:cs="Arial"/>
                <w:sz w:val="20"/>
                <w:szCs w:val="20"/>
                <w:lang w:bidi="en-US"/>
              </w:rPr>
            </w:pPr>
            <w:r w:rsidRPr="00022213">
              <w:rPr>
                <w:rFonts w:ascii="Arial" w:hAnsi="Arial" w:cs="Arial"/>
                <w:sz w:val="20"/>
                <w:szCs w:val="20"/>
                <w:lang w:bidi="en-US"/>
              </w:rPr>
              <w:t>P4</w:t>
            </w:r>
            <w:r>
              <w:rPr>
                <w:rFonts w:ascii="Arial" w:hAnsi="Arial" w:cs="Arial"/>
                <w:sz w:val="20"/>
                <w:szCs w:val="20"/>
                <w:lang w:bidi="en-US"/>
              </w:rPr>
              <w:t>/Sev 4</w:t>
            </w:r>
          </w:p>
        </w:tc>
        <w:tc>
          <w:tcPr>
            <w:tcW w:w="3420" w:type="dxa"/>
            <w:vAlign w:val="center"/>
          </w:tcPr>
          <w:p w:rsidR="00022213" w:rsidRPr="00022213" w:rsidRDefault="00022213" w:rsidP="00022213">
            <w:pPr>
              <w:jc w:val="center"/>
              <w:rPr>
                <w:rFonts w:ascii="Arial" w:hAnsi="Arial" w:cs="Arial"/>
                <w:sz w:val="20"/>
                <w:szCs w:val="20"/>
                <w:lang w:bidi="en-US"/>
              </w:rPr>
            </w:pPr>
          </w:p>
        </w:tc>
        <w:tc>
          <w:tcPr>
            <w:tcW w:w="3330" w:type="dxa"/>
            <w:vAlign w:val="center"/>
          </w:tcPr>
          <w:p w:rsidR="00022213" w:rsidRPr="00022213" w:rsidRDefault="00022213" w:rsidP="00022213">
            <w:pPr>
              <w:jc w:val="center"/>
              <w:rPr>
                <w:rFonts w:ascii="Arial" w:hAnsi="Arial" w:cs="Arial"/>
                <w:sz w:val="20"/>
                <w:szCs w:val="20"/>
                <w:lang w:bidi="en-US"/>
              </w:rPr>
            </w:pPr>
          </w:p>
        </w:tc>
      </w:tr>
    </w:tbl>
    <w:p w:rsidR="00C82DAE" w:rsidRDefault="00C82DAE" w:rsidP="00C82DAE">
      <w:pPr>
        <w:spacing w:after="0"/>
        <w:ind w:left="-360"/>
        <w:rPr>
          <w:lang w:bidi="en-US"/>
        </w:rPr>
      </w:pPr>
    </w:p>
    <w:p w:rsidR="00C82DAE" w:rsidRDefault="00C82DAE" w:rsidP="00C82DAE">
      <w:pPr>
        <w:pStyle w:val="Heading1"/>
        <w:spacing w:before="0"/>
        <w:ind w:left="0"/>
        <w:rPr>
          <w:lang w:bidi="en-US"/>
        </w:rPr>
      </w:pPr>
      <w:bookmarkStart w:id="31" w:name="_Toc528940869"/>
      <w:r>
        <w:rPr>
          <w:lang w:bidi="en-US"/>
        </w:rPr>
        <w:t>SUPPORT DETAILS</w:t>
      </w:r>
      <w:bookmarkEnd w:id="31"/>
    </w:p>
    <w:p w:rsidR="00C82DAE" w:rsidRDefault="00C82DAE" w:rsidP="008B413E">
      <w:pPr>
        <w:spacing w:after="0" w:line="120" w:lineRule="auto"/>
        <w:rPr>
          <w:lang w:bidi="en-US"/>
        </w:rPr>
      </w:pPr>
    </w:p>
    <w:p w:rsidR="00C82DAE" w:rsidRDefault="00C82DAE" w:rsidP="006D59F5">
      <w:pPr>
        <w:pStyle w:val="Style2"/>
        <w:spacing w:before="0"/>
        <w:ind w:left="-86" w:hanging="274"/>
        <w:rPr>
          <w:lang w:bidi="en-US"/>
        </w:rPr>
      </w:pPr>
      <w:bookmarkStart w:id="32" w:name="_Toc528940870"/>
      <w:r>
        <w:rPr>
          <w:lang w:bidi="en-US"/>
        </w:rPr>
        <w:t>Support Hours</w:t>
      </w:r>
      <w:bookmarkEnd w:id="32"/>
    </w:p>
    <w:p w:rsidR="00C82DAE" w:rsidRDefault="00C82DAE" w:rsidP="008B413E">
      <w:pPr>
        <w:spacing w:after="0" w:line="120" w:lineRule="auto"/>
        <w:rPr>
          <w:lang w:bidi="en-US"/>
        </w:rPr>
      </w:pPr>
    </w:p>
    <w:tbl>
      <w:tblPr>
        <w:tblStyle w:val="TableGrid"/>
        <w:tblW w:w="0" w:type="auto"/>
        <w:tblInd w:w="-252" w:type="dxa"/>
        <w:tblLook w:val="04A0" w:firstRow="1" w:lastRow="0" w:firstColumn="1" w:lastColumn="0" w:noHBand="0" w:noVBand="1"/>
      </w:tblPr>
      <w:tblGrid>
        <w:gridCol w:w="3457"/>
        <w:gridCol w:w="1961"/>
        <w:gridCol w:w="1970"/>
        <w:gridCol w:w="2747"/>
      </w:tblGrid>
      <w:tr w:rsidR="00C82DAE" w:rsidTr="00C82DAE">
        <w:trPr>
          <w:trHeight w:val="288"/>
        </w:trPr>
        <w:tc>
          <w:tcPr>
            <w:tcW w:w="3510" w:type="dxa"/>
            <w:vMerge w:val="restart"/>
            <w:shd w:val="clear" w:color="auto" w:fill="0070C0"/>
            <w:vAlign w:val="center"/>
          </w:tcPr>
          <w:p w:rsidR="00C82DAE" w:rsidRPr="00C82DAE" w:rsidRDefault="00C82DAE" w:rsidP="00C82DAE">
            <w:pPr>
              <w:jc w:val="center"/>
              <w:rPr>
                <w:rFonts w:ascii="Arial" w:hAnsi="Arial" w:cs="Arial"/>
                <w:b/>
                <w:color w:val="FFFFFF" w:themeColor="background1"/>
                <w:sz w:val="20"/>
                <w:szCs w:val="20"/>
                <w:lang w:bidi="en-US"/>
              </w:rPr>
            </w:pPr>
            <w:r w:rsidRPr="00C82DAE">
              <w:rPr>
                <w:rFonts w:ascii="Arial" w:hAnsi="Arial" w:cs="Arial"/>
                <w:b/>
                <w:color w:val="FFFFFF" w:themeColor="background1"/>
                <w:sz w:val="20"/>
                <w:szCs w:val="20"/>
                <w:lang w:bidi="en-US"/>
              </w:rPr>
              <w:t>Support Location</w:t>
            </w:r>
          </w:p>
        </w:tc>
        <w:tc>
          <w:tcPr>
            <w:tcW w:w="3969" w:type="dxa"/>
            <w:gridSpan w:val="2"/>
            <w:shd w:val="clear" w:color="auto" w:fill="0070C0"/>
            <w:vAlign w:val="center"/>
          </w:tcPr>
          <w:p w:rsidR="00C82DAE" w:rsidRPr="00C82DAE" w:rsidRDefault="00C82DAE" w:rsidP="00C82DAE">
            <w:pPr>
              <w:jc w:val="center"/>
              <w:rPr>
                <w:rFonts w:ascii="Arial" w:hAnsi="Arial" w:cs="Arial"/>
                <w:b/>
                <w:color w:val="FFFFFF" w:themeColor="background1"/>
                <w:sz w:val="20"/>
                <w:szCs w:val="20"/>
                <w:lang w:bidi="en-US"/>
              </w:rPr>
            </w:pPr>
            <w:r w:rsidRPr="00C82DAE">
              <w:rPr>
                <w:rFonts w:ascii="Arial" w:hAnsi="Arial" w:cs="Arial"/>
                <w:b/>
                <w:color w:val="FFFFFF" w:themeColor="background1"/>
                <w:sz w:val="20"/>
                <w:szCs w:val="20"/>
                <w:lang w:bidi="en-US"/>
              </w:rPr>
              <w:t>Support Hours</w:t>
            </w:r>
          </w:p>
        </w:tc>
        <w:tc>
          <w:tcPr>
            <w:tcW w:w="2781" w:type="dxa"/>
            <w:vMerge w:val="restart"/>
            <w:shd w:val="clear" w:color="auto" w:fill="0070C0"/>
            <w:vAlign w:val="center"/>
          </w:tcPr>
          <w:p w:rsidR="00C82DAE" w:rsidRPr="00C82DAE" w:rsidRDefault="00C82DAE" w:rsidP="00C82DAE">
            <w:pPr>
              <w:jc w:val="center"/>
              <w:rPr>
                <w:rFonts w:ascii="Arial" w:hAnsi="Arial" w:cs="Arial"/>
                <w:b/>
                <w:color w:val="FFFFFF" w:themeColor="background1"/>
                <w:sz w:val="20"/>
                <w:szCs w:val="20"/>
                <w:lang w:bidi="en-US"/>
              </w:rPr>
            </w:pPr>
            <w:r w:rsidRPr="00C82DAE">
              <w:rPr>
                <w:rFonts w:ascii="Arial" w:hAnsi="Arial" w:cs="Arial"/>
                <w:b/>
                <w:color w:val="FFFFFF" w:themeColor="background1"/>
                <w:sz w:val="20"/>
                <w:szCs w:val="20"/>
                <w:lang w:bidi="en-US"/>
              </w:rPr>
              <w:t>Emergency Support Mode</w:t>
            </w:r>
          </w:p>
        </w:tc>
      </w:tr>
      <w:tr w:rsidR="00C82DAE" w:rsidTr="00C82DAE">
        <w:trPr>
          <w:trHeight w:val="288"/>
        </w:trPr>
        <w:tc>
          <w:tcPr>
            <w:tcW w:w="3510" w:type="dxa"/>
            <w:vMerge/>
            <w:vAlign w:val="center"/>
          </w:tcPr>
          <w:p w:rsidR="00C82DAE" w:rsidRDefault="00C82DAE" w:rsidP="00C82DAE">
            <w:pPr>
              <w:jc w:val="center"/>
              <w:rPr>
                <w:lang w:bidi="en-US"/>
              </w:rPr>
            </w:pPr>
          </w:p>
        </w:tc>
        <w:tc>
          <w:tcPr>
            <w:tcW w:w="1980" w:type="dxa"/>
            <w:shd w:val="clear" w:color="auto" w:fill="0070C0"/>
            <w:vAlign w:val="center"/>
          </w:tcPr>
          <w:p w:rsidR="00C82DAE" w:rsidRPr="00C82DAE" w:rsidRDefault="00C82DAE" w:rsidP="00C82DAE">
            <w:pPr>
              <w:jc w:val="center"/>
              <w:rPr>
                <w:rFonts w:ascii="Arial" w:hAnsi="Arial" w:cs="Arial"/>
                <w:b/>
                <w:color w:val="FFFFFF" w:themeColor="background1"/>
                <w:sz w:val="20"/>
                <w:szCs w:val="20"/>
                <w:lang w:bidi="en-US"/>
              </w:rPr>
            </w:pPr>
            <w:r>
              <w:rPr>
                <w:rFonts w:ascii="Arial" w:hAnsi="Arial" w:cs="Arial"/>
                <w:b/>
                <w:color w:val="FFFFFF" w:themeColor="background1"/>
                <w:sz w:val="20"/>
                <w:szCs w:val="20"/>
                <w:lang w:bidi="en-US"/>
              </w:rPr>
              <w:t>Monday – Friday</w:t>
            </w:r>
          </w:p>
        </w:tc>
        <w:tc>
          <w:tcPr>
            <w:tcW w:w="1989" w:type="dxa"/>
            <w:shd w:val="clear" w:color="auto" w:fill="0070C0"/>
            <w:vAlign w:val="center"/>
          </w:tcPr>
          <w:p w:rsidR="00C82DAE" w:rsidRPr="00C82DAE" w:rsidRDefault="00C82DAE" w:rsidP="00C82DAE">
            <w:pPr>
              <w:jc w:val="center"/>
              <w:rPr>
                <w:rFonts w:ascii="Arial" w:hAnsi="Arial" w:cs="Arial"/>
                <w:b/>
                <w:color w:val="FFFFFF" w:themeColor="background1"/>
                <w:sz w:val="20"/>
                <w:szCs w:val="20"/>
                <w:lang w:bidi="en-US"/>
              </w:rPr>
            </w:pPr>
            <w:r>
              <w:rPr>
                <w:rFonts w:ascii="Arial" w:hAnsi="Arial" w:cs="Arial"/>
                <w:b/>
                <w:color w:val="FFFFFF" w:themeColor="background1"/>
                <w:sz w:val="20"/>
                <w:szCs w:val="20"/>
                <w:lang w:bidi="en-US"/>
              </w:rPr>
              <w:t>Saturday - Sunday</w:t>
            </w:r>
          </w:p>
        </w:tc>
        <w:tc>
          <w:tcPr>
            <w:tcW w:w="2781" w:type="dxa"/>
            <w:vMerge/>
            <w:vAlign w:val="center"/>
          </w:tcPr>
          <w:p w:rsidR="00C82DAE" w:rsidRDefault="00C82DAE" w:rsidP="00C82DAE">
            <w:pPr>
              <w:jc w:val="center"/>
              <w:rPr>
                <w:lang w:bidi="en-US"/>
              </w:rPr>
            </w:pPr>
          </w:p>
        </w:tc>
      </w:tr>
      <w:tr w:rsidR="00C82DAE" w:rsidTr="00D54812">
        <w:tc>
          <w:tcPr>
            <w:tcW w:w="3510" w:type="dxa"/>
            <w:vAlign w:val="center"/>
          </w:tcPr>
          <w:p w:rsidR="00C82DAE" w:rsidRPr="00D54812" w:rsidRDefault="00D54812" w:rsidP="00D54812">
            <w:pPr>
              <w:rPr>
                <w:rFonts w:ascii="Arial" w:hAnsi="Arial" w:cs="Arial"/>
                <w:sz w:val="20"/>
                <w:szCs w:val="20"/>
                <w:lang w:bidi="en-US"/>
              </w:rPr>
            </w:pPr>
            <w:r>
              <w:rPr>
                <w:rFonts w:ascii="Arial" w:hAnsi="Arial" w:cs="Arial"/>
                <w:sz w:val="20"/>
                <w:szCs w:val="20"/>
                <w:lang w:bidi="en-US"/>
              </w:rPr>
              <w:t>&lt;&lt;Onshore Location&gt;&gt;</w:t>
            </w:r>
          </w:p>
        </w:tc>
        <w:tc>
          <w:tcPr>
            <w:tcW w:w="1980" w:type="dxa"/>
            <w:vAlign w:val="center"/>
          </w:tcPr>
          <w:p w:rsidR="00C82DAE" w:rsidRPr="00D54812" w:rsidRDefault="00D54812" w:rsidP="00D54812">
            <w:pPr>
              <w:jc w:val="right"/>
              <w:rPr>
                <w:rFonts w:ascii="Arial" w:hAnsi="Arial" w:cs="Arial"/>
                <w:sz w:val="20"/>
                <w:szCs w:val="20"/>
                <w:lang w:bidi="en-US"/>
              </w:rPr>
            </w:pPr>
            <w:r>
              <w:rPr>
                <w:rFonts w:ascii="Arial" w:hAnsi="Arial" w:cs="Arial"/>
                <w:sz w:val="20"/>
                <w:szCs w:val="20"/>
                <w:lang w:bidi="en-US"/>
              </w:rPr>
              <w:t>&lt;&lt;Mention local time&gt;&gt;</w:t>
            </w:r>
          </w:p>
        </w:tc>
        <w:tc>
          <w:tcPr>
            <w:tcW w:w="1989" w:type="dxa"/>
            <w:vAlign w:val="center"/>
          </w:tcPr>
          <w:p w:rsidR="00C82DAE" w:rsidRPr="00D54812" w:rsidRDefault="00D54812" w:rsidP="00D54812">
            <w:pPr>
              <w:jc w:val="right"/>
              <w:rPr>
                <w:rFonts w:ascii="Arial" w:hAnsi="Arial" w:cs="Arial"/>
                <w:sz w:val="20"/>
                <w:szCs w:val="20"/>
                <w:lang w:bidi="en-US"/>
              </w:rPr>
            </w:pPr>
            <w:r>
              <w:rPr>
                <w:rFonts w:ascii="Arial" w:hAnsi="Arial" w:cs="Arial"/>
                <w:sz w:val="20"/>
                <w:szCs w:val="20"/>
                <w:lang w:bidi="en-US"/>
              </w:rPr>
              <w:t>&lt;&lt;Mention local time&gt;&gt;</w:t>
            </w:r>
          </w:p>
        </w:tc>
        <w:tc>
          <w:tcPr>
            <w:tcW w:w="2781" w:type="dxa"/>
            <w:vAlign w:val="center"/>
          </w:tcPr>
          <w:p w:rsidR="00C82DAE" w:rsidRPr="00D54812" w:rsidRDefault="00D54812" w:rsidP="00C82DAE">
            <w:pPr>
              <w:jc w:val="center"/>
              <w:rPr>
                <w:rFonts w:ascii="Arial" w:hAnsi="Arial" w:cs="Arial"/>
                <w:sz w:val="20"/>
                <w:szCs w:val="20"/>
                <w:lang w:bidi="en-US"/>
              </w:rPr>
            </w:pPr>
            <w:r>
              <w:rPr>
                <w:rFonts w:ascii="Arial" w:hAnsi="Arial" w:cs="Arial"/>
                <w:sz w:val="20"/>
                <w:szCs w:val="20"/>
                <w:lang w:bidi="en-US"/>
              </w:rPr>
              <w:t>e.g. On Call</w:t>
            </w:r>
          </w:p>
        </w:tc>
      </w:tr>
      <w:tr w:rsidR="00D54812" w:rsidTr="00D54812">
        <w:tc>
          <w:tcPr>
            <w:tcW w:w="3510" w:type="dxa"/>
            <w:vAlign w:val="center"/>
          </w:tcPr>
          <w:p w:rsidR="00D54812" w:rsidRPr="00D54812" w:rsidRDefault="00D54812" w:rsidP="00D54812">
            <w:pPr>
              <w:rPr>
                <w:rFonts w:ascii="Arial" w:hAnsi="Arial" w:cs="Arial"/>
                <w:sz w:val="20"/>
                <w:szCs w:val="20"/>
                <w:lang w:bidi="en-US"/>
              </w:rPr>
            </w:pPr>
            <w:r>
              <w:rPr>
                <w:rFonts w:ascii="Arial" w:hAnsi="Arial" w:cs="Arial"/>
                <w:sz w:val="20"/>
                <w:szCs w:val="20"/>
                <w:lang w:bidi="en-US"/>
              </w:rPr>
              <w:t>&lt;&lt;Offshore Location&gt;&gt;</w:t>
            </w:r>
          </w:p>
        </w:tc>
        <w:tc>
          <w:tcPr>
            <w:tcW w:w="1980" w:type="dxa"/>
            <w:vAlign w:val="center"/>
          </w:tcPr>
          <w:p w:rsidR="00D54812" w:rsidRPr="00D54812" w:rsidRDefault="00D54812" w:rsidP="00C7368A">
            <w:pPr>
              <w:jc w:val="right"/>
              <w:rPr>
                <w:rFonts w:ascii="Arial" w:hAnsi="Arial" w:cs="Arial"/>
                <w:sz w:val="20"/>
                <w:szCs w:val="20"/>
                <w:lang w:bidi="en-US"/>
              </w:rPr>
            </w:pPr>
            <w:r>
              <w:rPr>
                <w:rFonts w:ascii="Arial" w:hAnsi="Arial" w:cs="Arial"/>
                <w:sz w:val="20"/>
                <w:szCs w:val="20"/>
                <w:lang w:bidi="en-US"/>
              </w:rPr>
              <w:t>&lt;&lt;Mention local time&gt;&gt;</w:t>
            </w:r>
          </w:p>
        </w:tc>
        <w:tc>
          <w:tcPr>
            <w:tcW w:w="1989" w:type="dxa"/>
            <w:vAlign w:val="center"/>
          </w:tcPr>
          <w:p w:rsidR="00D54812" w:rsidRPr="00D54812" w:rsidRDefault="00D54812" w:rsidP="00C7368A">
            <w:pPr>
              <w:jc w:val="right"/>
              <w:rPr>
                <w:rFonts w:ascii="Arial" w:hAnsi="Arial" w:cs="Arial"/>
                <w:sz w:val="20"/>
                <w:szCs w:val="20"/>
                <w:lang w:bidi="en-US"/>
              </w:rPr>
            </w:pPr>
            <w:r>
              <w:rPr>
                <w:rFonts w:ascii="Arial" w:hAnsi="Arial" w:cs="Arial"/>
                <w:sz w:val="20"/>
                <w:szCs w:val="20"/>
                <w:lang w:bidi="en-US"/>
              </w:rPr>
              <w:t>&lt;&lt;Mention local time&gt;&gt;</w:t>
            </w:r>
          </w:p>
        </w:tc>
        <w:tc>
          <w:tcPr>
            <w:tcW w:w="2781" w:type="dxa"/>
            <w:vAlign w:val="center"/>
          </w:tcPr>
          <w:p w:rsidR="00D54812" w:rsidRPr="00D54812" w:rsidRDefault="00D54812" w:rsidP="00C82DAE">
            <w:pPr>
              <w:jc w:val="center"/>
              <w:rPr>
                <w:rFonts w:ascii="Arial" w:hAnsi="Arial" w:cs="Arial"/>
                <w:sz w:val="20"/>
                <w:szCs w:val="20"/>
                <w:lang w:bidi="en-US"/>
              </w:rPr>
            </w:pPr>
            <w:r>
              <w:rPr>
                <w:rFonts w:ascii="Arial" w:hAnsi="Arial" w:cs="Arial"/>
                <w:sz w:val="20"/>
                <w:szCs w:val="20"/>
                <w:lang w:bidi="en-US"/>
              </w:rPr>
              <w:t>e.g. On Call</w:t>
            </w:r>
          </w:p>
        </w:tc>
      </w:tr>
      <w:tr w:rsidR="00D54812" w:rsidTr="00D54812">
        <w:tc>
          <w:tcPr>
            <w:tcW w:w="3510" w:type="dxa"/>
            <w:vAlign w:val="center"/>
          </w:tcPr>
          <w:p w:rsidR="00D54812" w:rsidRDefault="00D54812" w:rsidP="00D54812">
            <w:pPr>
              <w:rPr>
                <w:rFonts w:ascii="Arial" w:hAnsi="Arial" w:cs="Arial"/>
                <w:sz w:val="20"/>
                <w:szCs w:val="20"/>
                <w:lang w:bidi="en-US"/>
              </w:rPr>
            </w:pPr>
            <w:r>
              <w:rPr>
                <w:rFonts w:ascii="Arial" w:hAnsi="Arial" w:cs="Arial"/>
                <w:sz w:val="20"/>
                <w:szCs w:val="20"/>
                <w:lang w:bidi="en-US"/>
              </w:rPr>
              <w:t>&lt;&lt;Near shore Location&gt;&gt;</w:t>
            </w:r>
          </w:p>
        </w:tc>
        <w:tc>
          <w:tcPr>
            <w:tcW w:w="1980" w:type="dxa"/>
            <w:vAlign w:val="center"/>
          </w:tcPr>
          <w:p w:rsidR="00D54812" w:rsidRPr="00D54812" w:rsidRDefault="00D54812" w:rsidP="00C7368A">
            <w:pPr>
              <w:jc w:val="right"/>
              <w:rPr>
                <w:rFonts w:ascii="Arial" w:hAnsi="Arial" w:cs="Arial"/>
                <w:sz w:val="20"/>
                <w:szCs w:val="20"/>
                <w:lang w:bidi="en-US"/>
              </w:rPr>
            </w:pPr>
            <w:r>
              <w:rPr>
                <w:rFonts w:ascii="Arial" w:hAnsi="Arial" w:cs="Arial"/>
                <w:sz w:val="20"/>
                <w:szCs w:val="20"/>
                <w:lang w:bidi="en-US"/>
              </w:rPr>
              <w:t>&lt;&lt;Mention local time&gt;&gt;</w:t>
            </w:r>
          </w:p>
        </w:tc>
        <w:tc>
          <w:tcPr>
            <w:tcW w:w="1989" w:type="dxa"/>
            <w:vAlign w:val="center"/>
          </w:tcPr>
          <w:p w:rsidR="00D54812" w:rsidRPr="00D54812" w:rsidRDefault="00D54812" w:rsidP="00C7368A">
            <w:pPr>
              <w:jc w:val="right"/>
              <w:rPr>
                <w:rFonts w:ascii="Arial" w:hAnsi="Arial" w:cs="Arial"/>
                <w:sz w:val="20"/>
                <w:szCs w:val="20"/>
                <w:lang w:bidi="en-US"/>
              </w:rPr>
            </w:pPr>
            <w:r>
              <w:rPr>
                <w:rFonts w:ascii="Arial" w:hAnsi="Arial" w:cs="Arial"/>
                <w:sz w:val="20"/>
                <w:szCs w:val="20"/>
                <w:lang w:bidi="en-US"/>
              </w:rPr>
              <w:t>&lt;&lt;Mention local time&gt;&gt;</w:t>
            </w:r>
          </w:p>
        </w:tc>
        <w:tc>
          <w:tcPr>
            <w:tcW w:w="2781" w:type="dxa"/>
            <w:vAlign w:val="center"/>
          </w:tcPr>
          <w:p w:rsidR="00D54812" w:rsidRPr="00D54812" w:rsidRDefault="00D54812" w:rsidP="00C82DAE">
            <w:pPr>
              <w:jc w:val="center"/>
              <w:rPr>
                <w:rFonts w:ascii="Arial" w:hAnsi="Arial" w:cs="Arial"/>
                <w:sz w:val="20"/>
                <w:szCs w:val="20"/>
                <w:lang w:bidi="en-US"/>
              </w:rPr>
            </w:pPr>
            <w:r>
              <w:rPr>
                <w:rFonts w:ascii="Arial" w:hAnsi="Arial" w:cs="Arial"/>
                <w:sz w:val="20"/>
                <w:szCs w:val="20"/>
                <w:lang w:bidi="en-US"/>
              </w:rPr>
              <w:t>e.g. On Call</w:t>
            </w:r>
          </w:p>
        </w:tc>
      </w:tr>
    </w:tbl>
    <w:p w:rsidR="00BB7CD1" w:rsidRDefault="00BB7CD1" w:rsidP="00BB7CD1">
      <w:pPr>
        <w:spacing w:after="0"/>
        <w:ind w:left="-360"/>
        <w:rPr>
          <w:lang w:bidi="en-US"/>
        </w:rPr>
      </w:pPr>
    </w:p>
    <w:p w:rsidR="00BB7CD1" w:rsidRDefault="00BB7CD1" w:rsidP="006D59F5">
      <w:pPr>
        <w:pStyle w:val="Style2"/>
        <w:spacing w:before="0"/>
        <w:ind w:left="-86" w:hanging="274"/>
        <w:rPr>
          <w:lang w:bidi="en-US"/>
        </w:rPr>
      </w:pPr>
      <w:bookmarkStart w:id="33" w:name="_Toc528940871"/>
      <w:r>
        <w:rPr>
          <w:lang w:bidi="en-US"/>
        </w:rPr>
        <w:t>Support Team Structure</w:t>
      </w:r>
      <w:bookmarkEnd w:id="33"/>
    </w:p>
    <w:p w:rsidR="0099230B" w:rsidRDefault="0099230B" w:rsidP="008B413E">
      <w:pPr>
        <w:spacing w:after="0" w:line="120" w:lineRule="auto"/>
        <w:rPr>
          <w:lang w:bidi="en-US"/>
        </w:rPr>
      </w:pPr>
    </w:p>
    <w:tbl>
      <w:tblPr>
        <w:tblStyle w:val="TableGrid"/>
        <w:tblW w:w="0" w:type="auto"/>
        <w:tblInd w:w="-252" w:type="dxa"/>
        <w:tblLook w:val="04A0" w:firstRow="1" w:lastRow="0" w:firstColumn="1" w:lastColumn="0" w:noHBand="0" w:noVBand="1"/>
      </w:tblPr>
      <w:tblGrid>
        <w:gridCol w:w="2401"/>
        <w:gridCol w:w="1335"/>
        <w:gridCol w:w="1344"/>
        <w:gridCol w:w="1694"/>
        <w:gridCol w:w="3361"/>
      </w:tblGrid>
      <w:tr w:rsidR="008A2F22" w:rsidTr="00903F4A">
        <w:trPr>
          <w:trHeight w:val="576"/>
        </w:trPr>
        <w:tc>
          <w:tcPr>
            <w:tcW w:w="2401" w:type="dxa"/>
            <w:shd w:val="clear" w:color="auto" w:fill="0070C0"/>
            <w:vAlign w:val="center"/>
          </w:tcPr>
          <w:p w:rsidR="0099230B" w:rsidRPr="0099230B" w:rsidRDefault="0099230B" w:rsidP="0099230B">
            <w:pPr>
              <w:jc w:val="center"/>
              <w:rPr>
                <w:rFonts w:ascii="Arial" w:hAnsi="Arial" w:cs="Arial"/>
                <w:b/>
                <w:color w:val="FFFFFF" w:themeColor="background1"/>
                <w:sz w:val="20"/>
                <w:szCs w:val="20"/>
                <w:lang w:bidi="en-US"/>
              </w:rPr>
            </w:pPr>
            <w:r w:rsidRPr="0099230B">
              <w:rPr>
                <w:rFonts w:ascii="Arial" w:hAnsi="Arial" w:cs="Arial"/>
                <w:b/>
                <w:color w:val="FFFFFF" w:themeColor="background1"/>
                <w:sz w:val="20"/>
                <w:szCs w:val="20"/>
                <w:lang w:bidi="en-US"/>
              </w:rPr>
              <w:t>Name</w:t>
            </w:r>
          </w:p>
        </w:tc>
        <w:tc>
          <w:tcPr>
            <w:tcW w:w="1335" w:type="dxa"/>
            <w:shd w:val="clear" w:color="auto" w:fill="0070C0"/>
            <w:vAlign w:val="center"/>
          </w:tcPr>
          <w:p w:rsidR="0099230B" w:rsidRPr="0099230B" w:rsidRDefault="0099230B" w:rsidP="0099230B">
            <w:pPr>
              <w:jc w:val="center"/>
              <w:rPr>
                <w:rFonts w:ascii="Arial" w:hAnsi="Arial" w:cs="Arial"/>
                <w:b/>
                <w:color w:val="FFFFFF" w:themeColor="background1"/>
                <w:sz w:val="20"/>
                <w:szCs w:val="20"/>
                <w:lang w:bidi="en-US"/>
              </w:rPr>
            </w:pPr>
            <w:r w:rsidRPr="0099230B">
              <w:rPr>
                <w:rFonts w:ascii="Arial" w:hAnsi="Arial" w:cs="Arial"/>
                <w:b/>
                <w:color w:val="FFFFFF" w:themeColor="background1"/>
                <w:sz w:val="20"/>
                <w:szCs w:val="20"/>
                <w:lang w:bidi="en-US"/>
              </w:rPr>
              <w:t>Role</w:t>
            </w:r>
          </w:p>
        </w:tc>
        <w:tc>
          <w:tcPr>
            <w:tcW w:w="1344" w:type="dxa"/>
            <w:shd w:val="clear" w:color="auto" w:fill="0070C0"/>
            <w:vAlign w:val="center"/>
          </w:tcPr>
          <w:p w:rsidR="0099230B" w:rsidRPr="0099230B" w:rsidRDefault="0099230B" w:rsidP="0099230B">
            <w:pPr>
              <w:jc w:val="center"/>
              <w:rPr>
                <w:rFonts w:ascii="Arial" w:hAnsi="Arial" w:cs="Arial"/>
                <w:b/>
                <w:color w:val="FFFFFF" w:themeColor="background1"/>
                <w:sz w:val="20"/>
                <w:szCs w:val="20"/>
                <w:lang w:bidi="en-US"/>
              </w:rPr>
            </w:pPr>
            <w:r w:rsidRPr="0099230B">
              <w:rPr>
                <w:rFonts w:ascii="Arial" w:hAnsi="Arial" w:cs="Arial"/>
                <w:b/>
                <w:color w:val="FFFFFF" w:themeColor="background1"/>
                <w:sz w:val="20"/>
                <w:szCs w:val="20"/>
                <w:lang w:bidi="en-US"/>
              </w:rPr>
              <w:t>Location</w:t>
            </w:r>
          </w:p>
        </w:tc>
        <w:tc>
          <w:tcPr>
            <w:tcW w:w="1694" w:type="dxa"/>
            <w:shd w:val="clear" w:color="auto" w:fill="0070C0"/>
            <w:vAlign w:val="center"/>
          </w:tcPr>
          <w:p w:rsidR="0099230B" w:rsidRPr="0099230B" w:rsidRDefault="0099230B" w:rsidP="0099230B">
            <w:pPr>
              <w:jc w:val="center"/>
              <w:rPr>
                <w:rFonts w:ascii="Arial" w:hAnsi="Arial" w:cs="Arial"/>
                <w:b/>
                <w:color w:val="FFFFFF" w:themeColor="background1"/>
                <w:sz w:val="20"/>
                <w:szCs w:val="20"/>
                <w:lang w:bidi="en-US"/>
              </w:rPr>
            </w:pPr>
            <w:r w:rsidRPr="0099230B">
              <w:rPr>
                <w:rFonts w:ascii="Arial" w:hAnsi="Arial" w:cs="Arial"/>
                <w:b/>
                <w:color w:val="FFFFFF" w:themeColor="background1"/>
                <w:sz w:val="20"/>
                <w:szCs w:val="20"/>
                <w:lang w:bidi="en-US"/>
              </w:rPr>
              <w:t>Contact Number</w:t>
            </w:r>
          </w:p>
        </w:tc>
        <w:tc>
          <w:tcPr>
            <w:tcW w:w="3361" w:type="dxa"/>
            <w:shd w:val="clear" w:color="auto" w:fill="0070C0"/>
            <w:vAlign w:val="center"/>
          </w:tcPr>
          <w:p w:rsidR="0099230B" w:rsidRPr="0099230B" w:rsidRDefault="0099230B" w:rsidP="0099230B">
            <w:pPr>
              <w:jc w:val="center"/>
              <w:rPr>
                <w:rFonts w:ascii="Arial" w:hAnsi="Arial" w:cs="Arial"/>
                <w:b/>
                <w:color w:val="FFFFFF" w:themeColor="background1"/>
                <w:sz w:val="20"/>
                <w:szCs w:val="20"/>
                <w:lang w:bidi="en-US"/>
              </w:rPr>
            </w:pPr>
            <w:r w:rsidRPr="0099230B">
              <w:rPr>
                <w:rFonts w:ascii="Arial" w:hAnsi="Arial" w:cs="Arial"/>
                <w:b/>
                <w:color w:val="FFFFFF" w:themeColor="background1"/>
                <w:sz w:val="20"/>
                <w:szCs w:val="20"/>
                <w:lang w:bidi="en-US"/>
              </w:rPr>
              <w:t>E-mail ID</w:t>
            </w:r>
          </w:p>
        </w:tc>
      </w:tr>
      <w:tr w:rsidR="008A2F22" w:rsidTr="00903F4A">
        <w:trPr>
          <w:trHeight w:val="576"/>
        </w:trPr>
        <w:tc>
          <w:tcPr>
            <w:tcW w:w="2401" w:type="dxa"/>
            <w:vAlign w:val="center"/>
          </w:tcPr>
          <w:p w:rsidR="0099230B" w:rsidRDefault="0099230B" w:rsidP="008B413E">
            <w:pPr>
              <w:rPr>
                <w:lang w:bidi="en-US"/>
              </w:rPr>
            </w:pPr>
          </w:p>
        </w:tc>
        <w:tc>
          <w:tcPr>
            <w:tcW w:w="1335" w:type="dxa"/>
            <w:vAlign w:val="center"/>
          </w:tcPr>
          <w:p w:rsidR="0099230B" w:rsidRDefault="0099230B" w:rsidP="008B413E">
            <w:pPr>
              <w:rPr>
                <w:lang w:bidi="en-US"/>
              </w:rPr>
            </w:pPr>
          </w:p>
        </w:tc>
        <w:tc>
          <w:tcPr>
            <w:tcW w:w="1344" w:type="dxa"/>
            <w:vAlign w:val="center"/>
          </w:tcPr>
          <w:p w:rsidR="0099230B" w:rsidRDefault="0099230B" w:rsidP="008B413E">
            <w:pPr>
              <w:rPr>
                <w:lang w:bidi="en-US"/>
              </w:rPr>
            </w:pPr>
          </w:p>
        </w:tc>
        <w:tc>
          <w:tcPr>
            <w:tcW w:w="1694" w:type="dxa"/>
            <w:vAlign w:val="center"/>
          </w:tcPr>
          <w:p w:rsidR="0099230B" w:rsidRDefault="0099230B" w:rsidP="008B413E">
            <w:pPr>
              <w:jc w:val="right"/>
              <w:rPr>
                <w:lang w:bidi="en-US"/>
              </w:rPr>
            </w:pPr>
          </w:p>
        </w:tc>
        <w:tc>
          <w:tcPr>
            <w:tcW w:w="3361" w:type="dxa"/>
            <w:vAlign w:val="center"/>
          </w:tcPr>
          <w:p w:rsidR="0099230B" w:rsidRDefault="0099230B" w:rsidP="008B413E">
            <w:pPr>
              <w:rPr>
                <w:lang w:bidi="en-US"/>
              </w:rPr>
            </w:pPr>
          </w:p>
        </w:tc>
      </w:tr>
      <w:tr w:rsidR="008A2F22" w:rsidTr="00903F4A">
        <w:trPr>
          <w:trHeight w:val="576"/>
        </w:trPr>
        <w:tc>
          <w:tcPr>
            <w:tcW w:w="2401" w:type="dxa"/>
            <w:vAlign w:val="center"/>
          </w:tcPr>
          <w:p w:rsidR="0099230B" w:rsidRDefault="0099230B" w:rsidP="008B413E">
            <w:pPr>
              <w:rPr>
                <w:lang w:bidi="en-US"/>
              </w:rPr>
            </w:pPr>
          </w:p>
        </w:tc>
        <w:tc>
          <w:tcPr>
            <w:tcW w:w="1335" w:type="dxa"/>
            <w:vAlign w:val="center"/>
          </w:tcPr>
          <w:p w:rsidR="0099230B" w:rsidRDefault="0099230B" w:rsidP="008B413E">
            <w:pPr>
              <w:rPr>
                <w:lang w:bidi="en-US"/>
              </w:rPr>
            </w:pPr>
          </w:p>
        </w:tc>
        <w:tc>
          <w:tcPr>
            <w:tcW w:w="1344" w:type="dxa"/>
            <w:vAlign w:val="center"/>
          </w:tcPr>
          <w:p w:rsidR="0099230B" w:rsidRDefault="0099230B" w:rsidP="008B413E">
            <w:pPr>
              <w:rPr>
                <w:lang w:bidi="en-US"/>
              </w:rPr>
            </w:pPr>
          </w:p>
        </w:tc>
        <w:tc>
          <w:tcPr>
            <w:tcW w:w="1694" w:type="dxa"/>
            <w:vAlign w:val="center"/>
          </w:tcPr>
          <w:p w:rsidR="0099230B" w:rsidRDefault="0099230B" w:rsidP="008B413E">
            <w:pPr>
              <w:jc w:val="right"/>
              <w:rPr>
                <w:lang w:bidi="en-US"/>
              </w:rPr>
            </w:pPr>
          </w:p>
        </w:tc>
        <w:tc>
          <w:tcPr>
            <w:tcW w:w="3361" w:type="dxa"/>
            <w:vAlign w:val="center"/>
          </w:tcPr>
          <w:p w:rsidR="0099230B" w:rsidRDefault="0099230B" w:rsidP="008B413E">
            <w:pPr>
              <w:rPr>
                <w:lang w:bidi="en-US"/>
              </w:rPr>
            </w:pPr>
          </w:p>
        </w:tc>
      </w:tr>
    </w:tbl>
    <w:p w:rsidR="008B413E" w:rsidRDefault="008B413E" w:rsidP="008B413E">
      <w:pPr>
        <w:spacing w:after="0"/>
        <w:rPr>
          <w:lang w:bidi="en-US"/>
        </w:rPr>
      </w:pPr>
    </w:p>
    <w:p w:rsidR="00903F4A" w:rsidRDefault="00903F4A" w:rsidP="008B413E">
      <w:pPr>
        <w:spacing w:after="0"/>
        <w:rPr>
          <w:lang w:bidi="en-US"/>
        </w:rPr>
      </w:pPr>
    </w:p>
    <w:p w:rsidR="00903F4A" w:rsidRDefault="00903F4A" w:rsidP="008B413E">
      <w:pPr>
        <w:spacing w:after="0"/>
        <w:rPr>
          <w:lang w:bidi="en-US"/>
        </w:rPr>
      </w:pPr>
    </w:p>
    <w:p w:rsidR="00903F4A" w:rsidRDefault="00903F4A" w:rsidP="008B413E">
      <w:pPr>
        <w:spacing w:after="0"/>
        <w:rPr>
          <w:lang w:bidi="en-US"/>
        </w:rPr>
      </w:pPr>
    </w:p>
    <w:p w:rsidR="008B413E" w:rsidRDefault="008B413E" w:rsidP="006D59F5">
      <w:pPr>
        <w:pStyle w:val="Style2"/>
        <w:spacing w:before="0"/>
        <w:ind w:left="-86" w:hanging="274"/>
        <w:rPr>
          <w:lang w:bidi="en-US"/>
        </w:rPr>
      </w:pPr>
      <w:bookmarkStart w:id="34" w:name="_Toc528940872"/>
      <w:r>
        <w:rPr>
          <w:lang w:bidi="en-US"/>
        </w:rPr>
        <w:t>Escalation Metrics</w:t>
      </w:r>
      <w:bookmarkEnd w:id="34"/>
    </w:p>
    <w:p w:rsidR="008B413E" w:rsidRDefault="008B413E" w:rsidP="008B413E">
      <w:pPr>
        <w:spacing w:after="0"/>
        <w:rPr>
          <w:lang w:bidi="en-US"/>
        </w:rPr>
      </w:pPr>
    </w:p>
    <w:tbl>
      <w:tblPr>
        <w:tblStyle w:val="TableGrid"/>
        <w:tblW w:w="0" w:type="auto"/>
        <w:tblInd w:w="-252" w:type="dxa"/>
        <w:tblLook w:val="04A0" w:firstRow="1" w:lastRow="0" w:firstColumn="1" w:lastColumn="0" w:noHBand="0" w:noVBand="1"/>
      </w:tblPr>
      <w:tblGrid>
        <w:gridCol w:w="2243"/>
        <w:gridCol w:w="2004"/>
        <w:gridCol w:w="2000"/>
        <w:gridCol w:w="2000"/>
        <w:gridCol w:w="1888"/>
      </w:tblGrid>
      <w:tr w:rsidR="008B413E" w:rsidTr="008B413E">
        <w:trPr>
          <w:trHeight w:val="432"/>
        </w:trPr>
        <w:tc>
          <w:tcPr>
            <w:tcW w:w="2275" w:type="dxa"/>
            <w:shd w:val="clear" w:color="auto" w:fill="0070C0"/>
            <w:vAlign w:val="center"/>
          </w:tcPr>
          <w:p w:rsidR="008B413E" w:rsidRPr="008B413E" w:rsidRDefault="008B413E" w:rsidP="008B413E">
            <w:pPr>
              <w:jc w:val="center"/>
              <w:rPr>
                <w:rFonts w:ascii="Arial" w:hAnsi="Arial" w:cs="Arial"/>
                <w:b/>
                <w:color w:val="FFFFFF" w:themeColor="background1"/>
                <w:sz w:val="20"/>
                <w:szCs w:val="20"/>
                <w:lang w:bidi="en-US"/>
              </w:rPr>
            </w:pPr>
            <w:r w:rsidRPr="008B413E">
              <w:rPr>
                <w:rFonts w:ascii="Arial" w:hAnsi="Arial" w:cs="Arial"/>
                <w:b/>
                <w:color w:val="FFFFFF" w:themeColor="background1"/>
                <w:sz w:val="20"/>
                <w:szCs w:val="20"/>
                <w:lang w:bidi="en-US"/>
              </w:rPr>
              <w:t>Level</w:t>
            </w:r>
          </w:p>
        </w:tc>
        <w:tc>
          <w:tcPr>
            <w:tcW w:w="2023" w:type="dxa"/>
            <w:shd w:val="clear" w:color="auto" w:fill="0070C0"/>
            <w:vAlign w:val="center"/>
          </w:tcPr>
          <w:p w:rsidR="008B413E" w:rsidRPr="008B413E" w:rsidRDefault="008B413E" w:rsidP="008B413E">
            <w:pPr>
              <w:jc w:val="center"/>
              <w:rPr>
                <w:rFonts w:ascii="Arial" w:hAnsi="Arial" w:cs="Arial"/>
                <w:b/>
                <w:color w:val="FFFFFF" w:themeColor="background1"/>
                <w:sz w:val="20"/>
                <w:szCs w:val="20"/>
                <w:lang w:bidi="en-US"/>
              </w:rPr>
            </w:pPr>
            <w:r w:rsidRPr="008B413E">
              <w:rPr>
                <w:rFonts w:ascii="Arial" w:hAnsi="Arial" w:cs="Arial"/>
                <w:b/>
                <w:color w:val="FFFFFF" w:themeColor="background1"/>
                <w:sz w:val="20"/>
                <w:szCs w:val="20"/>
                <w:lang w:bidi="en-US"/>
              </w:rPr>
              <w:t>Condition</w:t>
            </w:r>
          </w:p>
        </w:tc>
        <w:tc>
          <w:tcPr>
            <w:tcW w:w="2023" w:type="dxa"/>
            <w:shd w:val="clear" w:color="auto" w:fill="0070C0"/>
            <w:vAlign w:val="center"/>
          </w:tcPr>
          <w:p w:rsidR="008B413E" w:rsidRPr="008B413E" w:rsidRDefault="008B413E" w:rsidP="008B413E">
            <w:pPr>
              <w:jc w:val="center"/>
              <w:rPr>
                <w:rFonts w:ascii="Arial" w:hAnsi="Arial" w:cs="Arial"/>
                <w:b/>
                <w:color w:val="FFFFFF" w:themeColor="background1"/>
                <w:sz w:val="20"/>
                <w:szCs w:val="20"/>
                <w:lang w:bidi="en-US"/>
              </w:rPr>
            </w:pPr>
            <w:r w:rsidRPr="008B413E">
              <w:rPr>
                <w:rFonts w:ascii="Arial" w:hAnsi="Arial" w:cs="Arial"/>
                <w:b/>
                <w:color w:val="FFFFFF" w:themeColor="background1"/>
                <w:sz w:val="20"/>
                <w:szCs w:val="20"/>
                <w:lang w:bidi="en-US"/>
              </w:rPr>
              <w:t>Contact Person</w:t>
            </w:r>
          </w:p>
        </w:tc>
        <w:tc>
          <w:tcPr>
            <w:tcW w:w="2023" w:type="dxa"/>
            <w:shd w:val="clear" w:color="auto" w:fill="0070C0"/>
            <w:vAlign w:val="center"/>
          </w:tcPr>
          <w:p w:rsidR="008B413E" w:rsidRPr="008B413E" w:rsidRDefault="008B413E" w:rsidP="008B413E">
            <w:pPr>
              <w:jc w:val="center"/>
              <w:rPr>
                <w:rFonts w:ascii="Arial" w:hAnsi="Arial" w:cs="Arial"/>
                <w:b/>
                <w:color w:val="FFFFFF" w:themeColor="background1"/>
                <w:sz w:val="20"/>
                <w:szCs w:val="20"/>
                <w:lang w:bidi="en-US"/>
              </w:rPr>
            </w:pPr>
            <w:r w:rsidRPr="008B413E">
              <w:rPr>
                <w:rFonts w:ascii="Arial" w:hAnsi="Arial" w:cs="Arial"/>
                <w:b/>
                <w:color w:val="FFFFFF" w:themeColor="background1"/>
                <w:sz w:val="20"/>
                <w:szCs w:val="20"/>
                <w:lang w:bidi="en-US"/>
              </w:rPr>
              <w:t>Contact No.</w:t>
            </w:r>
          </w:p>
        </w:tc>
        <w:tc>
          <w:tcPr>
            <w:tcW w:w="1916" w:type="dxa"/>
            <w:shd w:val="clear" w:color="auto" w:fill="0070C0"/>
            <w:vAlign w:val="center"/>
          </w:tcPr>
          <w:p w:rsidR="008B413E" w:rsidRPr="008B413E" w:rsidRDefault="008B413E" w:rsidP="008B413E">
            <w:pPr>
              <w:jc w:val="center"/>
              <w:rPr>
                <w:rFonts w:ascii="Arial" w:hAnsi="Arial" w:cs="Arial"/>
                <w:b/>
                <w:color w:val="FFFFFF" w:themeColor="background1"/>
                <w:sz w:val="20"/>
                <w:szCs w:val="20"/>
                <w:lang w:bidi="en-US"/>
              </w:rPr>
            </w:pPr>
            <w:r w:rsidRPr="008B413E">
              <w:rPr>
                <w:rFonts w:ascii="Arial" w:hAnsi="Arial" w:cs="Arial"/>
                <w:b/>
                <w:color w:val="FFFFFF" w:themeColor="background1"/>
                <w:sz w:val="20"/>
                <w:szCs w:val="20"/>
                <w:lang w:bidi="en-US"/>
              </w:rPr>
              <w:t>E-mail ID</w:t>
            </w:r>
          </w:p>
        </w:tc>
      </w:tr>
      <w:tr w:rsidR="008B413E" w:rsidTr="008B413E">
        <w:trPr>
          <w:trHeight w:val="432"/>
        </w:trPr>
        <w:tc>
          <w:tcPr>
            <w:tcW w:w="2275" w:type="dxa"/>
            <w:vAlign w:val="center"/>
          </w:tcPr>
          <w:p w:rsidR="008B413E" w:rsidRPr="008B413E" w:rsidRDefault="008B413E" w:rsidP="008B413E">
            <w:pPr>
              <w:jc w:val="center"/>
              <w:rPr>
                <w:rFonts w:ascii="Arial" w:hAnsi="Arial" w:cs="Arial"/>
                <w:sz w:val="20"/>
                <w:szCs w:val="20"/>
                <w:lang w:bidi="en-US"/>
              </w:rPr>
            </w:pPr>
            <w:r>
              <w:rPr>
                <w:rFonts w:ascii="Arial" w:hAnsi="Arial" w:cs="Arial"/>
                <w:sz w:val="20"/>
                <w:szCs w:val="20"/>
                <w:lang w:bidi="en-US"/>
              </w:rPr>
              <w:t>1</w:t>
            </w:r>
          </w:p>
        </w:tc>
        <w:tc>
          <w:tcPr>
            <w:tcW w:w="2023" w:type="dxa"/>
            <w:vAlign w:val="center"/>
          </w:tcPr>
          <w:p w:rsidR="008B413E" w:rsidRPr="008B413E" w:rsidRDefault="008B413E" w:rsidP="008B413E">
            <w:pPr>
              <w:rPr>
                <w:rFonts w:ascii="Arial" w:hAnsi="Arial" w:cs="Arial"/>
                <w:sz w:val="20"/>
                <w:szCs w:val="20"/>
                <w:lang w:bidi="en-US"/>
              </w:rPr>
            </w:pPr>
          </w:p>
        </w:tc>
        <w:tc>
          <w:tcPr>
            <w:tcW w:w="2023" w:type="dxa"/>
            <w:vAlign w:val="center"/>
          </w:tcPr>
          <w:p w:rsidR="008B413E" w:rsidRPr="008B413E" w:rsidRDefault="008B413E" w:rsidP="008B413E">
            <w:pPr>
              <w:rPr>
                <w:rFonts w:ascii="Arial" w:hAnsi="Arial" w:cs="Arial"/>
                <w:sz w:val="20"/>
                <w:szCs w:val="20"/>
                <w:lang w:bidi="en-US"/>
              </w:rPr>
            </w:pPr>
          </w:p>
        </w:tc>
        <w:tc>
          <w:tcPr>
            <w:tcW w:w="2023" w:type="dxa"/>
            <w:vAlign w:val="center"/>
          </w:tcPr>
          <w:p w:rsidR="008B413E" w:rsidRPr="008B413E" w:rsidRDefault="008B413E" w:rsidP="008B413E">
            <w:pPr>
              <w:jc w:val="right"/>
              <w:rPr>
                <w:rFonts w:ascii="Arial" w:hAnsi="Arial" w:cs="Arial"/>
                <w:sz w:val="20"/>
                <w:szCs w:val="20"/>
                <w:lang w:bidi="en-US"/>
              </w:rPr>
            </w:pPr>
          </w:p>
        </w:tc>
        <w:tc>
          <w:tcPr>
            <w:tcW w:w="1916" w:type="dxa"/>
            <w:vAlign w:val="center"/>
          </w:tcPr>
          <w:p w:rsidR="008B413E" w:rsidRPr="008B413E" w:rsidRDefault="008B413E" w:rsidP="008B413E">
            <w:pPr>
              <w:rPr>
                <w:rFonts w:ascii="Arial" w:hAnsi="Arial" w:cs="Arial"/>
                <w:sz w:val="20"/>
                <w:szCs w:val="20"/>
                <w:lang w:bidi="en-US"/>
              </w:rPr>
            </w:pPr>
          </w:p>
        </w:tc>
      </w:tr>
      <w:tr w:rsidR="008B413E" w:rsidTr="008B413E">
        <w:trPr>
          <w:trHeight w:val="432"/>
        </w:trPr>
        <w:tc>
          <w:tcPr>
            <w:tcW w:w="2275" w:type="dxa"/>
            <w:vAlign w:val="center"/>
          </w:tcPr>
          <w:p w:rsidR="008B413E" w:rsidRPr="008B413E" w:rsidRDefault="008B413E" w:rsidP="008B413E">
            <w:pPr>
              <w:jc w:val="center"/>
              <w:rPr>
                <w:rFonts w:ascii="Arial" w:hAnsi="Arial" w:cs="Arial"/>
                <w:sz w:val="20"/>
                <w:szCs w:val="20"/>
                <w:lang w:bidi="en-US"/>
              </w:rPr>
            </w:pPr>
            <w:r>
              <w:rPr>
                <w:rFonts w:ascii="Arial" w:hAnsi="Arial" w:cs="Arial"/>
                <w:sz w:val="20"/>
                <w:szCs w:val="20"/>
                <w:lang w:bidi="en-US"/>
              </w:rPr>
              <w:t>2</w:t>
            </w:r>
          </w:p>
        </w:tc>
        <w:tc>
          <w:tcPr>
            <w:tcW w:w="2023" w:type="dxa"/>
            <w:vAlign w:val="center"/>
          </w:tcPr>
          <w:p w:rsidR="008B413E" w:rsidRPr="008B413E" w:rsidRDefault="008B413E" w:rsidP="008B413E">
            <w:pPr>
              <w:rPr>
                <w:rFonts w:ascii="Arial" w:hAnsi="Arial" w:cs="Arial"/>
                <w:sz w:val="20"/>
                <w:szCs w:val="20"/>
                <w:lang w:bidi="en-US"/>
              </w:rPr>
            </w:pPr>
          </w:p>
        </w:tc>
        <w:tc>
          <w:tcPr>
            <w:tcW w:w="2023" w:type="dxa"/>
            <w:vAlign w:val="center"/>
          </w:tcPr>
          <w:p w:rsidR="008B413E" w:rsidRPr="008B413E" w:rsidRDefault="008B413E" w:rsidP="008B413E">
            <w:pPr>
              <w:rPr>
                <w:rFonts w:ascii="Arial" w:hAnsi="Arial" w:cs="Arial"/>
                <w:sz w:val="20"/>
                <w:szCs w:val="20"/>
                <w:lang w:bidi="en-US"/>
              </w:rPr>
            </w:pPr>
          </w:p>
        </w:tc>
        <w:tc>
          <w:tcPr>
            <w:tcW w:w="2023" w:type="dxa"/>
            <w:vAlign w:val="center"/>
          </w:tcPr>
          <w:p w:rsidR="008B413E" w:rsidRPr="008B413E" w:rsidRDefault="008B413E" w:rsidP="008B413E">
            <w:pPr>
              <w:jc w:val="right"/>
              <w:rPr>
                <w:rFonts w:ascii="Arial" w:hAnsi="Arial" w:cs="Arial"/>
                <w:sz w:val="20"/>
                <w:szCs w:val="20"/>
                <w:lang w:bidi="en-US"/>
              </w:rPr>
            </w:pPr>
          </w:p>
        </w:tc>
        <w:tc>
          <w:tcPr>
            <w:tcW w:w="1916" w:type="dxa"/>
            <w:vAlign w:val="center"/>
          </w:tcPr>
          <w:p w:rsidR="008B413E" w:rsidRPr="008B413E" w:rsidRDefault="008B413E" w:rsidP="008B413E">
            <w:pPr>
              <w:rPr>
                <w:rFonts w:ascii="Arial" w:hAnsi="Arial" w:cs="Arial"/>
                <w:sz w:val="20"/>
                <w:szCs w:val="20"/>
                <w:lang w:bidi="en-US"/>
              </w:rPr>
            </w:pPr>
          </w:p>
        </w:tc>
      </w:tr>
      <w:tr w:rsidR="008B413E" w:rsidTr="008B413E">
        <w:trPr>
          <w:trHeight w:val="432"/>
        </w:trPr>
        <w:tc>
          <w:tcPr>
            <w:tcW w:w="2275" w:type="dxa"/>
            <w:vAlign w:val="center"/>
          </w:tcPr>
          <w:p w:rsidR="008B413E" w:rsidRPr="008B413E" w:rsidRDefault="008B413E" w:rsidP="008B413E">
            <w:pPr>
              <w:jc w:val="center"/>
              <w:rPr>
                <w:rFonts w:ascii="Arial" w:hAnsi="Arial" w:cs="Arial"/>
                <w:sz w:val="20"/>
                <w:szCs w:val="20"/>
                <w:lang w:bidi="en-US"/>
              </w:rPr>
            </w:pPr>
            <w:r>
              <w:rPr>
                <w:rFonts w:ascii="Arial" w:hAnsi="Arial" w:cs="Arial"/>
                <w:sz w:val="20"/>
                <w:szCs w:val="20"/>
                <w:lang w:bidi="en-US"/>
              </w:rPr>
              <w:t>3</w:t>
            </w:r>
          </w:p>
        </w:tc>
        <w:tc>
          <w:tcPr>
            <w:tcW w:w="2023" w:type="dxa"/>
            <w:vAlign w:val="center"/>
          </w:tcPr>
          <w:p w:rsidR="008B413E" w:rsidRPr="008B413E" w:rsidRDefault="008B413E" w:rsidP="008B413E">
            <w:pPr>
              <w:rPr>
                <w:rFonts w:ascii="Arial" w:hAnsi="Arial" w:cs="Arial"/>
                <w:sz w:val="20"/>
                <w:szCs w:val="20"/>
                <w:lang w:bidi="en-US"/>
              </w:rPr>
            </w:pPr>
          </w:p>
        </w:tc>
        <w:tc>
          <w:tcPr>
            <w:tcW w:w="2023" w:type="dxa"/>
            <w:vAlign w:val="center"/>
          </w:tcPr>
          <w:p w:rsidR="008B413E" w:rsidRPr="008B413E" w:rsidRDefault="008B413E" w:rsidP="008B413E">
            <w:pPr>
              <w:rPr>
                <w:rFonts w:ascii="Arial" w:hAnsi="Arial" w:cs="Arial"/>
                <w:sz w:val="20"/>
                <w:szCs w:val="20"/>
                <w:lang w:bidi="en-US"/>
              </w:rPr>
            </w:pPr>
          </w:p>
        </w:tc>
        <w:tc>
          <w:tcPr>
            <w:tcW w:w="2023" w:type="dxa"/>
            <w:vAlign w:val="center"/>
          </w:tcPr>
          <w:p w:rsidR="008B413E" w:rsidRPr="008B413E" w:rsidRDefault="008B413E" w:rsidP="008B413E">
            <w:pPr>
              <w:jc w:val="right"/>
              <w:rPr>
                <w:rFonts w:ascii="Arial" w:hAnsi="Arial" w:cs="Arial"/>
                <w:sz w:val="20"/>
                <w:szCs w:val="20"/>
                <w:lang w:bidi="en-US"/>
              </w:rPr>
            </w:pPr>
          </w:p>
        </w:tc>
        <w:tc>
          <w:tcPr>
            <w:tcW w:w="1916" w:type="dxa"/>
            <w:vAlign w:val="center"/>
          </w:tcPr>
          <w:p w:rsidR="008B413E" w:rsidRPr="008B413E" w:rsidRDefault="008B413E" w:rsidP="008B413E">
            <w:pPr>
              <w:rPr>
                <w:rFonts w:ascii="Arial" w:hAnsi="Arial" w:cs="Arial"/>
                <w:sz w:val="20"/>
                <w:szCs w:val="20"/>
                <w:lang w:bidi="en-US"/>
              </w:rPr>
            </w:pPr>
          </w:p>
        </w:tc>
      </w:tr>
      <w:tr w:rsidR="008B413E" w:rsidTr="008B413E">
        <w:trPr>
          <w:trHeight w:val="432"/>
        </w:trPr>
        <w:tc>
          <w:tcPr>
            <w:tcW w:w="2275" w:type="dxa"/>
            <w:vAlign w:val="center"/>
          </w:tcPr>
          <w:p w:rsidR="008B413E" w:rsidRPr="008B413E" w:rsidRDefault="008B413E" w:rsidP="008B413E">
            <w:pPr>
              <w:jc w:val="center"/>
              <w:rPr>
                <w:rFonts w:ascii="Arial" w:hAnsi="Arial" w:cs="Arial"/>
                <w:sz w:val="20"/>
                <w:szCs w:val="20"/>
                <w:lang w:bidi="en-US"/>
              </w:rPr>
            </w:pPr>
            <w:r>
              <w:rPr>
                <w:rFonts w:ascii="Arial" w:hAnsi="Arial" w:cs="Arial"/>
                <w:sz w:val="20"/>
                <w:szCs w:val="20"/>
                <w:lang w:bidi="en-US"/>
              </w:rPr>
              <w:t>4</w:t>
            </w:r>
          </w:p>
        </w:tc>
        <w:tc>
          <w:tcPr>
            <w:tcW w:w="2023" w:type="dxa"/>
            <w:vAlign w:val="center"/>
          </w:tcPr>
          <w:p w:rsidR="008B413E" w:rsidRPr="008B413E" w:rsidRDefault="008B413E" w:rsidP="008B413E">
            <w:pPr>
              <w:rPr>
                <w:rFonts w:ascii="Arial" w:hAnsi="Arial" w:cs="Arial"/>
                <w:sz w:val="20"/>
                <w:szCs w:val="20"/>
                <w:lang w:bidi="en-US"/>
              </w:rPr>
            </w:pPr>
          </w:p>
        </w:tc>
        <w:tc>
          <w:tcPr>
            <w:tcW w:w="2023" w:type="dxa"/>
            <w:vAlign w:val="center"/>
          </w:tcPr>
          <w:p w:rsidR="008B413E" w:rsidRPr="008B413E" w:rsidRDefault="008B413E" w:rsidP="008B413E">
            <w:pPr>
              <w:rPr>
                <w:rFonts w:ascii="Arial" w:hAnsi="Arial" w:cs="Arial"/>
                <w:sz w:val="20"/>
                <w:szCs w:val="20"/>
                <w:lang w:bidi="en-US"/>
              </w:rPr>
            </w:pPr>
          </w:p>
        </w:tc>
        <w:tc>
          <w:tcPr>
            <w:tcW w:w="2023" w:type="dxa"/>
            <w:vAlign w:val="center"/>
          </w:tcPr>
          <w:p w:rsidR="008B413E" w:rsidRPr="008B413E" w:rsidRDefault="008B413E" w:rsidP="008B413E">
            <w:pPr>
              <w:jc w:val="right"/>
              <w:rPr>
                <w:rFonts w:ascii="Arial" w:hAnsi="Arial" w:cs="Arial"/>
                <w:sz w:val="20"/>
                <w:szCs w:val="20"/>
                <w:lang w:bidi="en-US"/>
              </w:rPr>
            </w:pPr>
          </w:p>
        </w:tc>
        <w:tc>
          <w:tcPr>
            <w:tcW w:w="1916" w:type="dxa"/>
            <w:vAlign w:val="center"/>
          </w:tcPr>
          <w:p w:rsidR="008B413E" w:rsidRPr="008B413E" w:rsidRDefault="008B413E" w:rsidP="008B413E">
            <w:pPr>
              <w:rPr>
                <w:rFonts w:ascii="Arial" w:hAnsi="Arial" w:cs="Arial"/>
                <w:sz w:val="20"/>
                <w:szCs w:val="20"/>
                <w:lang w:bidi="en-US"/>
              </w:rPr>
            </w:pPr>
          </w:p>
        </w:tc>
      </w:tr>
    </w:tbl>
    <w:p w:rsidR="008B413E" w:rsidRDefault="008B413E" w:rsidP="00390EB9">
      <w:pPr>
        <w:rPr>
          <w:lang w:bidi="en-US"/>
        </w:rPr>
      </w:pPr>
    </w:p>
    <w:p w:rsidR="00390EB9" w:rsidRDefault="00390EB9" w:rsidP="00390EB9">
      <w:pPr>
        <w:pStyle w:val="Heading1"/>
        <w:spacing w:before="0"/>
        <w:ind w:left="0"/>
        <w:rPr>
          <w:lang w:bidi="en-US"/>
        </w:rPr>
      </w:pPr>
      <w:bookmarkStart w:id="35" w:name="_Toc528940873"/>
      <w:r>
        <w:rPr>
          <w:lang w:bidi="en-US"/>
        </w:rPr>
        <w:t>BATCH JOBS DETAILS</w:t>
      </w:r>
      <w:bookmarkEnd w:id="35"/>
    </w:p>
    <w:p w:rsidR="00390EB9" w:rsidRDefault="00390EB9" w:rsidP="008B413E">
      <w:pPr>
        <w:spacing w:after="0"/>
        <w:rPr>
          <w:rFonts w:ascii="Arial" w:hAnsi="Arial" w:cs="Arial"/>
          <w:sz w:val="20"/>
          <w:szCs w:val="20"/>
          <w:lang w:bidi="en-US"/>
        </w:rPr>
      </w:pPr>
    </w:p>
    <w:tbl>
      <w:tblPr>
        <w:tblStyle w:val="TableGrid"/>
        <w:tblW w:w="0" w:type="auto"/>
        <w:tblInd w:w="-252" w:type="dxa"/>
        <w:tblLayout w:type="fixed"/>
        <w:tblLook w:val="04A0" w:firstRow="1" w:lastRow="0" w:firstColumn="1" w:lastColumn="0" w:noHBand="0" w:noVBand="1"/>
      </w:tblPr>
      <w:tblGrid>
        <w:gridCol w:w="1530"/>
        <w:gridCol w:w="1260"/>
        <w:gridCol w:w="1350"/>
        <w:gridCol w:w="1080"/>
        <w:gridCol w:w="2340"/>
        <w:gridCol w:w="2700"/>
      </w:tblGrid>
      <w:tr w:rsidR="00390EB9" w:rsidTr="00390EB9">
        <w:trPr>
          <w:trHeight w:val="720"/>
        </w:trPr>
        <w:tc>
          <w:tcPr>
            <w:tcW w:w="1530" w:type="dxa"/>
            <w:shd w:val="clear" w:color="auto" w:fill="0070C0"/>
            <w:vAlign w:val="center"/>
          </w:tcPr>
          <w:p w:rsidR="00390EB9" w:rsidRPr="00390EB9" w:rsidRDefault="00390EB9" w:rsidP="00390EB9">
            <w:pPr>
              <w:jc w:val="center"/>
              <w:rPr>
                <w:rFonts w:ascii="Arial" w:hAnsi="Arial" w:cs="Arial"/>
                <w:b/>
                <w:color w:val="FFFFFF" w:themeColor="background1"/>
                <w:sz w:val="20"/>
                <w:szCs w:val="20"/>
                <w:lang w:bidi="en-US"/>
              </w:rPr>
            </w:pPr>
            <w:r w:rsidRPr="00390EB9">
              <w:rPr>
                <w:rFonts w:ascii="Arial" w:hAnsi="Arial" w:cs="Arial"/>
                <w:b/>
                <w:color w:val="FFFFFF" w:themeColor="background1"/>
                <w:sz w:val="20"/>
                <w:szCs w:val="20"/>
                <w:lang w:bidi="en-US"/>
              </w:rPr>
              <w:t>Job Name</w:t>
            </w:r>
          </w:p>
        </w:tc>
        <w:tc>
          <w:tcPr>
            <w:tcW w:w="1260" w:type="dxa"/>
            <w:shd w:val="clear" w:color="auto" w:fill="0070C0"/>
            <w:vAlign w:val="center"/>
          </w:tcPr>
          <w:p w:rsidR="00390EB9" w:rsidRPr="00390EB9" w:rsidRDefault="00390EB9" w:rsidP="00390EB9">
            <w:pPr>
              <w:jc w:val="center"/>
              <w:rPr>
                <w:rFonts w:ascii="Arial" w:hAnsi="Arial" w:cs="Arial"/>
                <w:b/>
                <w:color w:val="FFFFFF" w:themeColor="background1"/>
                <w:sz w:val="20"/>
                <w:szCs w:val="20"/>
                <w:lang w:bidi="en-US"/>
              </w:rPr>
            </w:pPr>
            <w:r w:rsidRPr="00390EB9">
              <w:rPr>
                <w:rFonts w:ascii="Arial" w:hAnsi="Arial" w:cs="Arial"/>
                <w:b/>
                <w:color w:val="FFFFFF" w:themeColor="background1"/>
                <w:sz w:val="20"/>
                <w:szCs w:val="20"/>
                <w:lang w:bidi="en-US"/>
              </w:rPr>
              <w:t>Job Type</w:t>
            </w:r>
          </w:p>
        </w:tc>
        <w:tc>
          <w:tcPr>
            <w:tcW w:w="1350" w:type="dxa"/>
            <w:shd w:val="clear" w:color="auto" w:fill="0070C0"/>
            <w:vAlign w:val="center"/>
          </w:tcPr>
          <w:p w:rsidR="00390EB9" w:rsidRDefault="00390EB9" w:rsidP="00390EB9">
            <w:pPr>
              <w:jc w:val="center"/>
              <w:rPr>
                <w:rFonts w:ascii="Arial" w:hAnsi="Arial" w:cs="Arial"/>
                <w:b/>
                <w:color w:val="FFFFFF" w:themeColor="background1"/>
                <w:sz w:val="20"/>
                <w:szCs w:val="20"/>
                <w:lang w:bidi="en-US"/>
              </w:rPr>
            </w:pPr>
            <w:r w:rsidRPr="00390EB9">
              <w:rPr>
                <w:rFonts w:ascii="Arial" w:hAnsi="Arial" w:cs="Arial"/>
                <w:b/>
                <w:color w:val="FFFFFF" w:themeColor="background1"/>
                <w:sz w:val="20"/>
                <w:szCs w:val="20"/>
                <w:lang w:bidi="en-US"/>
              </w:rPr>
              <w:t>Timing</w:t>
            </w:r>
            <w:r>
              <w:rPr>
                <w:rFonts w:ascii="Arial" w:hAnsi="Arial" w:cs="Arial"/>
                <w:b/>
                <w:color w:val="FFFFFF" w:themeColor="background1"/>
                <w:sz w:val="20"/>
                <w:szCs w:val="20"/>
                <w:lang w:bidi="en-US"/>
              </w:rPr>
              <w:t xml:space="preserve"> </w:t>
            </w:r>
          </w:p>
          <w:p w:rsidR="00390EB9" w:rsidRPr="00390EB9" w:rsidRDefault="00390EB9" w:rsidP="00390EB9">
            <w:pPr>
              <w:jc w:val="center"/>
              <w:rPr>
                <w:rFonts w:ascii="Arial" w:hAnsi="Arial" w:cs="Arial"/>
                <w:b/>
                <w:color w:val="FFFFFF" w:themeColor="background1"/>
                <w:sz w:val="20"/>
                <w:szCs w:val="20"/>
                <w:lang w:bidi="en-US"/>
              </w:rPr>
            </w:pPr>
            <w:r>
              <w:rPr>
                <w:rFonts w:ascii="Arial" w:hAnsi="Arial" w:cs="Arial"/>
                <w:b/>
                <w:color w:val="FFFFFF" w:themeColor="background1"/>
                <w:sz w:val="20"/>
                <w:szCs w:val="20"/>
                <w:lang w:bidi="en-US"/>
              </w:rPr>
              <w:t>(24 hrs format)</w:t>
            </w:r>
          </w:p>
        </w:tc>
        <w:tc>
          <w:tcPr>
            <w:tcW w:w="1080" w:type="dxa"/>
            <w:shd w:val="clear" w:color="auto" w:fill="0070C0"/>
            <w:vAlign w:val="center"/>
          </w:tcPr>
          <w:p w:rsidR="00390EB9" w:rsidRDefault="00390EB9" w:rsidP="00390EB9">
            <w:pPr>
              <w:jc w:val="center"/>
              <w:rPr>
                <w:rFonts w:ascii="Arial" w:hAnsi="Arial" w:cs="Arial"/>
                <w:b/>
                <w:color w:val="FFFFFF" w:themeColor="background1"/>
                <w:sz w:val="20"/>
                <w:szCs w:val="20"/>
                <w:lang w:bidi="en-US"/>
              </w:rPr>
            </w:pPr>
            <w:r w:rsidRPr="00390EB9">
              <w:rPr>
                <w:rFonts w:ascii="Arial" w:hAnsi="Arial" w:cs="Arial"/>
                <w:b/>
                <w:color w:val="FFFFFF" w:themeColor="background1"/>
                <w:sz w:val="20"/>
                <w:szCs w:val="20"/>
                <w:lang w:bidi="en-US"/>
              </w:rPr>
              <w:t>Duration</w:t>
            </w:r>
          </w:p>
          <w:p w:rsidR="00390EB9" w:rsidRPr="00390EB9" w:rsidRDefault="00390EB9" w:rsidP="00390EB9">
            <w:pPr>
              <w:jc w:val="center"/>
              <w:rPr>
                <w:rFonts w:ascii="Arial" w:hAnsi="Arial" w:cs="Arial"/>
                <w:b/>
                <w:color w:val="FFFFFF" w:themeColor="background1"/>
                <w:sz w:val="20"/>
                <w:szCs w:val="20"/>
                <w:lang w:bidi="en-US"/>
              </w:rPr>
            </w:pPr>
            <w:r>
              <w:rPr>
                <w:rFonts w:ascii="Arial" w:hAnsi="Arial" w:cs="Arial"/>
                <w:b/>
                <w:color w:val="FFFFFF" w:themeColor="background1"/>
                <w:sz w:val="20"/>
                <w:szCs w:val="20"/>
                <w:lang w:bidi="en-US"/>
              </w:rPr>
              <w:t>(in mins)</w:t>
            </w:r>
          </w:p>
        </w:tc>
        <w:tc>
          <w:tcPr>
            <w:tcW w:w="2340" w:type="dxa"/>
            <w:shd w:val="clear" w:color="auto" w:fill="0070C0"/>
            <w:vAlign w:val="center"/>
          </w:tcPr>
          <w:p w:rsidR="00390EB9" w:rsidRPr="00390EB9" w:rsidRDefault="00390EB9" w:rsidP="00390EB9">
            <w:pPr>
              <w:jc w:val="center"/>
              <w:rPr>
                <w:rFonts w:ascii="Arial" w:hAnsi="Arial" w:cs="Arial"/>
                <w:b/>
                <w:color w:val="FFFFFF" w:themeColor="background1"/>
                <w:sz w:val="20"/>
                <w:szCs w:val="20"/>
                <w:lang w:bidi="en-US"/>
              </w:rPr>
            </w:pPr>
            <w:r w:rsidRPr="00390EB9">
              <w:rPr>
                <w:rFonts w:ascii="Arial" w:hAnsi="Arial" w:cs="Arial"/>
                <w:b/>
                <w:color w:val="FFFFFF" w:themeColor="background1"/>
                <w:sz w:val="20"/>
                <w:szCs w:val="20"/>
                <w:lang w:bidi="en-US"/>
              </w:rPr>
              <w:t>Triggering Event</w:t>
            </w:r>
          </w:p>
        </w:tc>
        <w:tc>
          <w:tcPr>
            <w:tcW w:w="2700" w:type="dxa"/>
            <w:shd w:val="clear" w:color="auto" w:fill="0070C0"/>
            <w:vAlign w:val="center"/>
          </w:tcPr>
          <w:p w:rsidR="00390EB9" w:rsidRPr="00390EB9" w:rsidRDefault="00390EB9" w:rsidP="00390EB9">
            <w:pPr>
              <w:jc w:val="center"/>
              <w:rPr>
                <w:rFonts w:ascii="Arial" w:hAnsi="Arial" w:cs="Arial"/>
                <w:b/>
                <w:color w:val="FFFFFF" w:themeColor="background1"/>
                <w:sz w:val="20"/>
                <w:szCs w:val="20"/>
                <w:lang w:bidi="en-US"/>
              </w:rPr>
            </w:pPr>
            <w:r w:rsidRPr="00390EB9">
              <w:rPr>
                <w:rFonts w:ascii="Arial" w:hAnsi="Arial" w:cs="Arial"/>
                <w:b/>
                <w:color w:val="FFFFFF" w:themeColor="background1"/>
                <w:sz w:val="20"/>
                <w:szCs w:val="20"/>
                <w:lang w:bidi="en-US"/>
              </w:rPr>
              <w:t>Purpose</w:t>
            </w:r>
          </w:p>
        </w:tc>
      </w:tr>
      <w:tr w:rsidR="00390EB9" w:rsidTr="00390EB9">
        <w:trPr>
          <w:trHeight w:val="576"/>
        </w:trPr>
        <w:tc>
          <w:tcPr>
            <w:tcW w:w="1530" w:type="dxa"/>
            <w:vAlign w:val="center"/>
          </w:tcPr>
          <w:p w:rsidR="00390EB9" w:rsidRPr="00390EB9" w:rsidRDefault="00390EB9" w:rsidP="00390EB9">
            <w:pPr>
              <w:rPr>
                <w:rFonts w:ascii="Arial" w:hAnsi="Arial" w:cs="Arial"/>
                <w:sz w:val="20"/>
                <w:szCs w:val="20"/>
                <w:lang w:bidi="en-US"/>
              </w:rPr>
            </w:pPr>
          </w:p>
        </w:tc>
        <w:tc>
          <w:tcPr>
            <w:tcW w:w="1260" w:type="dxa"/>
            <w:vAlign w:val="center"/>
          </w:tcPr>
          <w:p w:rsidR="00390EB9" w:rsidRPr="00390EB9" w:rsidRDefault="00390EB9" w:rsidP="00390EB9">
            <w:pPr>
              <w:rPr>
                <w:rFonts w:ascii="Arial" w:hAnsi="Arial" w:cs="Arial"/>
                <w:sz w:val="20"/>
                <w:szCs w:val="20"/>
                <w:lang w:bidi="en-US"/>
              </w:rPr>
            </w:pPr>
          </w:p>
        </w:tc>
        <w:tc>
          <w:tcPr>
            <w:tcW w:w="1350" w:type="dxa"/>
            <w:vAlign w:val="center"/>
          </w:tcPr>
          <w:p w:rsidR="00390EB9" w:rsidRPr="00390EB9" w:rsidRDefault="00390EB9" w:rsidP="00390EB9">
            <w:pPr>
              <w:rPr>
                <w:rFonts w:ascii="Arial" w:hAnsi="Arial" w:cs="Arial"/>
                <w:sz w:val="20"/>
                <w:szCs w:val="20"/>
                <w:lang w:bidi="en-US"/>
              </w:rPr>
            </w:pPr>
          </w:p>
        </w:tc>
        <w:tc>
          <w:tcPr>
            <w:tcW w:w="1080" w:type="dxa"/>
            <w:vAlign w:val="center"/>
          </w:tcPr>
          <w:p w:rsidR="00390EB9" w:rsidRPr="00390EB9" w:rsidRDefault="00390EB9" w:rsidP="00390EB9">
            <w:pPr>
              <w:rPr>
                <w:rFonts w:ascii="Arial" w:hAnsi="Arial" w:cs="Arial"/>
                <w:sz w:val="20"/>
                <w:szCs w:val="20"/>
                <w:lang w:bidi="en-US"/>
              </w:rPr>
            </w:pPr>
          </w:p>
        </w:tc>
        <w:tc>
          <w:tcPr>
            <w:tcW w:w="2340" w:type="dxa"/>
            <w:vAlign w:val="center"/>
          </w:tcPr>
          <w:p w:rsidR="00390EB9" w:rsidRPr="00390EB9" w:rsidRDefault="00390EB9" w:rsidP="00390EB9">
            <w:pPr>
              <w:rPr>
                <w:rFonts w:ascii="Arial" w:hAnsi="Arial" w:cs="Arial"/>
                <w:sz w:val="20"/>
                <w:szCs w:val="20"/>
                <w:lang w:bidi="en-US"/>
              </w:rPr>
            </w:pPr>
          </w:p>
        </w:tc>
        <w:tc>
          <w:tcPr>
            <w:tcW w:w="2700" w:type="dxa"/>
            <w:vAlign w:val="center"/>
          </w:tcPr>
          <w:p w:rsidR="00390EB9" w:rsidRPr="00390EB9" w:rsidRDefault="00390EB9" w:rsidP="00390EB9">
            <w:pPr>
              <w:rPr>
                <w:rFonts w:ascii="Arial" w:hAnsi="Arial" w:cs="Arial"/>
                <w:sz w:val="20"/>
                <w:szCs w:val="20"/>
                <w:lang w:bidi="en-US"/>
              </w:rPr>
            </w:pPr>
          </w:p>
        </w:tc>
      </w:tr>
      <w:tr w:rsidR="00390EB9" w:rsidTr="00390EB9">
        <w:trPr>
          <w:trHeight w:val="576"/>
        </w:trPr>
        <w:tc>
          <w:tcPr>
            <w:tcW w:w="1530" w:type="dxa"/>
            <w:vAlign w:val="center"/>
          </w:tcPr>
          <w:p w:rsidR="00390EB9" w:rsidRPr="00390EB9" w:rsidRDefault="00390EB9" w:rsidP="00390EB9">
            <w:pPr>
              <w:rPr>
                <w:rFonts w:ascii="Arial" w:hAnsi="Arial" w:cs="Arial"/>
                <w:sz w:val="20"/>
                <w:szCs w:val="20"/>
                <w:lang w:bidi="en-US"/>
              </w:rPr>
            </w:pPr>
          </w:p>
        </w:tc>
        <w:tc>
          <w:tcPr>
            <w:tcW w:w="1260" w:type="dxa"/>
            <w:vAlign w:val="center"/>
          </w:tcPr>
          <w:p w:rsidR="00390EB9" w:rsidRPr="00390EB9" w:rsidRDefault="00390EB9" w:rsidP="00390EB9">
            <w:pPr>
              <w:rPr>
                <w:rFonts w:ascii="Arial" w:hAnsi="Arial" w:cs="Arial"/>
                <w:sz w:val="20"/>
                <w:szCs w:val="20"/>
                <w:lang w:bidi="en-US"/>
              </w:rPr>
            </w:pPr>
          </w:p>
        </w:tc>
        <w:tc>
          <w:tcPr>
            <w:tcW w:w="1350" w:type="dxa"/>
            <w:vAlign w:val="center"/>
          </w:tcPr>
          <w:p w:rsidR="00390EB9" w:rsidRPr="00390EB9" w:rsidRDefault="00390EB9" w:rsidP="00390EB9">
            <w:pPr>
              <w:rPr>
                <w:rFonts w:ascii="Arial" w:hAnsi="Arial" w:cs="Arial"/>
                <w:sz w:val="20"/>
                <w:szCs w:val="20"/>
                <w:lang w:bidi="en-US"/>
              </w:rPr>
            </w:pPr>
          </w:p>
        </w:tc>
        <w:tc>
          <w:tcPr>
            <w:tcW w:w="1080" w:type="dxa"/>
            <w:vAlign w:val="center"/>
          </w:tcPr>
          <w:p w:rsidR="00390EB9" w:rsidRPr="00390EB9" w:rsidRDefault="00390EB9" w:rsidP="00390EB9">
            <w:pPr>
              <w:rPr>
                <w:rFonts w:ascii="Arial" w:hAnsi="Arial" w:cs="Arial"/>
                <w:sz w:val="20"/>
                <w:szCs w:val="20"/>
                <w:lang w:bidi="en-US"/>
              </w:rPr>
            </w:pPr>
          </w:p>
        </w:tc>
        <w:tc>
          <w:tcPr>
            <w:tcW w:w="2340" w:type="dxa"/>
            <w:vAlign w:val="center"/>
          </w:tcPr>
          <w:p w:rsidR="00390EB9" w:rsidRPr="00390EB9" w:rsidRDefault="00390EB9" w:rsidP="00390EB9">
            <w:pPr>
              <w:rPr>
                <w:rFonts w:ascii="Arial" w:hAnsi="Arial" w:cs="Arial"/>
                <w:sz w:val="20"/>
                <w:szCs w:val="20"/>
                <w:lang w:bidi="en-US"/>
              </w:rPr>
            </w:pPr>
          </w:p>
        </w:tc>
        <w:tc>
          <w:tcPr>
            <w:tcW w:w="2700" w:type="dxa"/>
            <w:vAlign w:val="center"/>
          </w:tcPr>
          <w:p w:rsidR="00390EB9" w:rsidRPr="00390EB9" w:rsidRDefault="00390EB9" w:rsidP="00390EB9">
            <w:pPr>
              <w:rPr>
                <w:rFonts w:ascii="Arial" w:hAnsi="Arial" w:cs="Arial"/>
                <w:sz w:val="20"/>
                <w:szCs w:val="20"/>
                <w:lang w:bidi="en-US"/>
              </w:rPr>
            </w:pPr>
          </w:p>
        </w:tc>
      </w:tr>
      <w:tr w:rsidR="00390EB9" w:rsidTr="00390EB9">
        <w:trPr>
          <w:trHeight w:val="576"/>
        </w:trPr>
        <w:tc>
          <w:tcPr>
            <w:tcW w:w="1530" w:type="dxa"/>
            <w:vAlign w:val="center"/>
          </w:tcPr>
          <w:p w:rsidR="00390EB9" w:rsidRPr="00390EB9" w:rsidRDefault="00390EB9" w:rsidP="00390EB9">
            <w:pPr>
              <w:rPr>
                <w:rFonts w:ascii="Arial" w:hAnsi="Arial" w:cs="Arial"/>
                <w:sz w:val="20"/>
                <w:szCs w:val="20"/>
                <w:lang w:bidi="en-US"/>
              </w:rPr>
            </w:pPr>
          </w:p>
        </w:tc>
        <w:tc>
          <w:tcPr>
            <w:tcW w:w="1260" w:type="dxa"/>
            <w:vAlign w:val="center"/>
          </w:tcPr>
          <w:p w:rsidR="00390EB9" w:rsidRPr="00390EB9" w:rsidRDefault="00390EB9" w:rsidP="00390EB9">
            <w:pPr>
              <w:rPr>
                <w:rFonts w:ascii="Arial" w:hAnsi="Arial" w:cs="Arial"/>
                <w:sz w:val="20"/>
                <w:szCs w:val="20"/>
                <w:lang w:bidi="en-US"/>
              </w:rPr>
            </w:pPr>
          </w:p>
        </w:tc>
        <w:tc>
          <w:tcPr>
            <w:tcW w:w="1350" w:type="dxa"/>
            <w:vAlign w:val="center"/>
          </w:tcPr>
          <w:p w:rsidR="00390EB9" w:rsidRPr="00390EB9" w:rsidRDefault="00390EB9" w:rsidP="00390EB9">
            <w:pPr>
              <w:rPr>
                <w:rFonts w:ascii="Arial" w:hAnsi="Arial" w:cs="Arial"/>
                <w:sz w:val="20"/>
                <w:szCs w:val="20"/>
                <w:lang w:bidi="en-US"/>
              </w:rPr>
            </w:pPr>
          </w:p>
        </w:tc>
        <w:tc>
          <w:tcPr>
            <w:tcW w:w="1080" w:type="dxa"/>
            <w:vAlign w:val="center"/>
          </w:tcPr>
          <w:p w:rsidR="00390EB9" w:rsidRPr="00390EB9" w:rsidRDefault="00390EB9" w:rsidP="00390EB9">
            <w:pPr>
              <w:rPr>
                <w:rFonts w:ascii="Arial" w:hAnsi="Arial" w:cs="Arial"/>
                <w:sz w:val="20"/>
                <w:szCs w:val="20"/>
                <w:lang w:bidi="en-US"/>
              </w:rPr>
            </w:pPr>
          </w:p>
        </w:tc>
        <w:tc>
          <w:tcPr>
            <w:tcW w:w="2340" w:type="dxa"/>
            <w:vAlign w:val="center"/>
          </w:tcPr>
          <w:p w:rsidR="00390EB9" w:rsidRPr="00390EB9" w:rsidRDefault="00390EB9" w:rsidP="00390EB9">
            <w:pPr>
              <w:rPr>
                <w:rFonts w:ascii="Arial" w:hAnsi="Arial" w:cs="Arial"/>
                <w:sz w:val="20"/>
                <w:szCs w:val="20"/>
                <w:lang w:bidi="en-US"/>
              </w:rPr>
            </w:pPr>
          </w:p>
        </w:tc>
        <w:tc>
          <w:tcPr>
            <w:tcW w:w="2700" w:type="dxa"/>
            <w:vAlign w:val="center"/>
          </w:tcPr>
          <w:p w:rsidR="00390EB9" w:rsidRPr="00390EB9" w:rsidRDefault="00390EB9" w:rsidP="00390EB9">
            <w:pPr>
              <w:rPr>
                <w:rFonts w:ascii="Arial" w:hAnsi="Arial" w:cs="Arial"/>
                <w:sz w:val="20"/>
                <w:szCs w:val="20"/>
                <w:lang w:bidi="en-US"/>
              </w:rPr>
            </w:pPr>
          </w:p>
        </w:tc>
      </w:tr>
      <w:tr w:rsidR="00390EB9" w:rsidTr="00390EB9">
        <w:trPr>
          <w:trHeight w:val="576"/>
        </w:trPr>
        <w:tc>
          <w:tcPr>
            <w:tcW w:w="1530" w:type="dxa"/>
            <w:vAlign w:val="center"/>
          </w:tcPr>
          <w:p w:rsidR="00390EB9" w:rsidRPr="00390EB9" w:rsidRDefault="00390EB9" w:rsidP="00390EB9">
            <w:pPr>
              <w:rPr>
                <w:rFonts w:ascii="Arial" w:hAnsi="Arial" w:cs="Arial"/>
                <w:sz w:val="20"/>
                <w:szCs w:val="20"/>
                <w:lang w:bidi="en-US"/>
              </w:rPr>
            </w:pPr>
          </w:p>
        </w:tc>
        <w:tc>
          <w:tcPr>
            <w:tcW w:w="1260" w:type="dxa"/>
            <w:vAlign w:val="center"/>
          </w:tcPr>
          <w:p w:rsidR="00390EB9" w:rsidRPr="00390EB9" w:rsidRDefault="00390EB9" w:rsidP="00390EB9">
            <w:pPr>
              <w:rPr>
                <w:rFonts w:ascii="Arial" w:hAnsi="Arial" w:cs="Arial"/>
                <w:sz w:val="20"/>
                <w:szCs w:val="20"/>
                <w:lang w:bidi="en-US"/>
              </w:rPr>
            </w:pPr>
          </w:p>
        </w:tc>
        <w:tc>
          <w:tcPr>
            <w:tcW w:w="1350" w:type="dxa"/>
            <w:vAlign w:val="center"/>
          </w:tcPr>
          <w:p w:rsidR="00390EB9" w:rsidRPr="00390EB9" w:rsidRDefault="00390EB9" w:rsidP="00390EB9">
            <w:pPr>
              <w:rPr>
                <w:rFonts w:ascii="Arial" w:hAnsi="Arial" w:cs="Arial"/>
                <w:sz w:val="20"/>
                <w:szCs w:val="20"/>
                <w:lang w:bidi="en-US"/>
              </w:rPr>
            </w:pPr>
          </w:p>
        </w:tc>
        <w:tc>
          <w:tcPr>
            <w:tcW w:w="1080" w:type="dxa"/>
            <w:vAlign w:val="center"/>
          </w:tcPr>
          <w:p w:rsidR="00390EB9" w:rsidRPr="00390EB9" w:rsidRDefault="00390EB9" w:rsidP="00390EB9">
            <w:pPr>
              <w:rPr>
                <w:rFonts w:ascii="Arial" w:hAnsi="Arial" w:cs="Arial"/>
                <w:sz w:val="20"/>
                <w:szCs w:val="20"/>
                <w:lang w:bidi="en-US"/>
              </w:rPr>
            </w:pPr>
          </w:p>
        </w:tc>
        <w:tc>
          <w:tcPr>
            <w:tcW w:w="2340" w:type="dxa"/>
            <w:vAlign w:val="center"/>
          </w:tcPr>
          <w:p w:rsidR="00390EB9" w:rsidRPr="00390EB9" w:rsidRDefault="00390EB9" w:rsidP="00390EB9">
            <w:pPr>
              <w:rPr>
                <w:rFonts w:ascii="Arial" w:hAnsi="Arial" w:cs="Arial"/>
                <w:sz w:val="20"/>
                <w:szCs w:val="20"/>
                <w:lang w:bidi="en-US"/>
              </w:rPr>
            </w:pPr>
          </w:p>
        </w:tc>
        <w:tc>
          <w:tcPr>
            <w:tcW w:w="2700" w:type="dxa"/>
            <w:vAlign w:val="center"/>
          </w:tcPr>
          <w:p w:rsidR="00390EB9" w:rsidRPr="00390EB9" w:rsidRDefault="00390EB9" w:rsidP="00390EB9">
            <w:pPr>
              <w:rPr>
                <w:rFonts w:ascii="Arial" w:hAnsi="Arial" w:cs="Arial"/>
                <w:sz w:val="20"/>
                <w:szCs w:val="20"/>
                <w:lang w:bidi="en-US"/>
              </w:rPr>
            </w:pPr>
          </w:p>
        </w:tc>
      </w:tr>
    </w:tbl>
    <w:p w:rsidR="008B413E" w:rsidRDefault="008B413E" w:rsidP="008B413E">
      <w:pPr>
        <w:spacing w:after="0"/>
        <w:rPr>
          <w:lang w:bidi="en-US"/>
        </w:rPr>
      </w:pPr>
    </w:p>
    <w:p w:rsidR="005D56EA" w:rsidRDefault="005D56EA" w:rsidP="005D56EA">
      <w:pPr>
        <w:pStyle w:val="Heading1"/>
        <w:spacing w:before="0"/>
        <w:ind w:left="0"/>
        <w:rPr>
          <w:lang w:bidi="en-US"/>
        </w:rPr>
      </w:pPr>
      <w:bookmarkStart w:id="36" w:name="_Toc528940874"/>
      <w:r>
        <w:rPr>
          <w:lang w:bidi="en-US"/>
        </w:rPr>
        <w:lastRenderedPageBreak/>
        <w:t>SUPPORT PROCESS</w:t>
      </w:r>
      <w:r w:rsidR="0076365C">
        <w:rPr>
          <w:lang w:bidi="en-US"/>
        </w:rPr>
        <w:t>ES AND POLICIES</w:t>
      </w:r>
      <w:bookmarkEnd w:id="36"/>
    </w:p>
    <w:p w:rsidR="00C82DAE" w:rsidRDefault="00C82DAE" w:rsidP="005D56EA">
      <w:pPr>
        <w:spacing w:after="0"/>
        <w:ind w:left="-360"/>
        <w:rPr>
          <w:lang w:bidi="en-US"/>
        </w:rPr>
      </w:pPr>
    </w:p>
    <w:tbl>
      <w:tblPr>
        <w:tblStyle w:val="TableGrid"/>
        <w:tblW w:w="10314" w:type="dxa"/>
        <w:tblInd w:w="-252" w:type="dxa"/>
        <w:tblLook w:val="04A0" w:firstRow="1" w:lastRow="0" w:firstColumn="1" w:lastColumn="0" w:noHBand="0" w:noVBand="1"/>
      </w:tblPr>
      <w:tblGrid>
        <w:gridCol w:w="1530"/>
        <w:gridCol w:w="8784"/>
      </w:tblGrid>
      <w:tr w:rsidR="005D56EA" w:rsidTr="005D56EA">
        <w:trPr>
          <w:trHeight w:val="576"/>
        </w:trPr>
        <w:tc>
          <w:tcPr>
            <w:tcW w:w="1530" w:type="dxa"/>
            <w:shd w:val="clear" w:color="auto" w:fill="0070C0"/>
            <w:vAlign w:val="center"/>
          </w:tcPr>
          <w:p w:rsidR="005D56EA" w:rsidRPr="005D56EA" w:rsidRDefault="005D56EA" w:rsidP="005D56EA">
            <w:pPr>
              <w:jc w:val="center"/>
              <w:rPr>
                <w:rFonts w:ascii="Arial" w:hAnsi="Arial" w:cs="Arial"/>
                <w:b/>
                <w:color w:val="FFFFFF" w:themeColor="background1"/>
                <w:sz w:val="20"/>
                <w:szCs w:val="20"/>
                <w:lang w:bidi="en-US"/>
              </w:rPr>
            </w:pPr>
            <w:r w:rsidRPr="005D56EA">
              <w:rPr>
                <w:rFonts w:ascii="Arial" w:hAnsi="Arial" w:cs="Arial"/>
                <w:b/>
                <w:color w:val="FFFFFF" w:themeColor="background1"/>
                <w:sz w:val="20"/>
                <w:szCs w:val="20"/>
                <w:lang w:bidi="en-US"/>
              </w:rPr>
              <w:t>Process Name</w:t>
            </w:r>
          </w:p>
        </w:tc>
        <w:tc>
          <w:tcPr>
            <w:tcW w:w="8784" w:type="dxa"/>
            <w:shd w:val="clear" w:color="auto" w:fill="0070C0"/>
            <w:vAlign w:val="center"/>
          </w:tcPr>
          <w:p w:rsidR="005D56EA" w:rsidRPr="005D56EA" w:rsidRDefault="005D56EA" w:rsidP="005D56EA">
            <w:pPr>
              <w:jc w:val="center"/>
              <w:rPr>
                <w:rFonts w:ascii="Arial" w:hAnsi="Arial" w:cs="Arial"/>
                <w:b/>
                <w:color w:val="FFFFFF" w:themeColor="background1"/>
                <w:sz w:val="20"/>
                <w:szCs w:val="20"/>
                <w:lang w:bidi="en-US"/>
              </w:rPr>
            </w:pPr>
            <w:r w:rsidRPr="005D56EA">
              <w:rPr>
                <w:rFonts w:ascii="Arial" w:hAnsi="Arial" w:cs="Arial"/>
                <w:b/>
                <w:color w:val="FFFFFF" w:themeColor="background1"/>
                <w:sz w:val="20"/>
                <w:szCs w:val="20"/>
                <w:lang w:bidi="en-US"/>
              </w:rPr>
              <w:t>Description</w:t>
            </w:r>
          </w:p>
        </w:tc>
      </w:tr>
      <w:tr w:rsidR="005D56EA" w:rsidTr="005D56EA">
        <w:trPr>
          <w:trHeight w:val="1872"/>
        </w:trPr>
        <w:tc>
          <w:tcPr>
            <w:tcW w:w="1530" w:type="dxa"/>
            <w:vAlign w:val="center"/>
          </w:tcPr>
          <w:p w:rsidR="005D56EA" w:rsidRPr="005D56EA" w:rsidRDefault="005D56EA" w:rsidP="005D56EA">
            <w:pPr>
              <w:rPr>
                <w:rFonts w:ascii="Arial" w:hAnsi="Arial" w:cs="Arial"/>
                <w:b/>
                <w:sz w:val="20"/>
                <w:szCs w:val="20"/>
                <w:lang w:bidi="en-US"/>
              </w:rPr>
            </w:pPr>
            <w:r w:rsidRPr="005D56EA">
              <w:rPr>
                <w:rFonts w:ascii="Arial" w:hAnsi="Arial" w:cs="Arial"/>
                <w:b/>
                <w:sz w:val="20"/>
                <w:szCs w:val="20"/>
                <w:lang w:bidi="en-US"/>
              </w:rPr>
              <w:t>Deployment Procedure</w:t>
            </w:r>
          </w:p>
        </w:tc>
        <w:tc>
          <w:tcPr>
            <w:tcW w:w="8784" w:type="dxa"/>
            <w:vAlign w:val="center"/>
          </w:tcPr>
          <w:p w:rsidR="005D56EA" w:rsidRPr="005D56EA" w:rsidRDefault="005D56EA" w:rsidP="000046C0">
            <w:pPr>
              <w:rPr>
                <w:rFonts w:ascii="Arial" w:hAnsi="Arial" w:cs="Arial"/>
                <w:sz w:val="20"/>
                <w:szCs w:val="20"/>
                <w:lang w:bidi="en-US"/>
              </w:rPr>
            </w:pPr>
          </w:p>
        </w:tc>
      </w:tr>
      <w:tr w:rsidR="005D56EA" w:rsidTr="005D56EA">
        <w:trPr>
          <w:trHeight w:val="2016"/>
        </w:trPr>
        <w:tc>
          <w:tcPr>
            <w:tcW w:w="1530" w:type="dxa"/>
            <w:vAlign w:val="center"/>
          </w:tcPr>
          <w:p w:rsidR="005D56EA" w:rsidRPr="005D56EA" w:rsidRDefault="005D56EA" w:rsidP="005D56EA">
            <w:pPr>
              <w:rPr>
                <w:rFonts w:ascii="Arial" w:hAnsi="Arial" w:cs="Arial"/>
                <w:b/>
                <w:sz w:val="20"/>
                <w:szCs w:val="20"/>
                <w:lang w:bidi="en-US"/>
              </w:rPr>
            </w:pPr>
            <w:r w:rsidRPr="005D56EA">
              <w:rPr>
                <w:rFonts w:ascii="Arial" w:hAnsi="Arial" w:cs="Arial"/>
                <w:b/>
                <w:sz w:val="20"/>
                <w:szCs w:val="20"/>
                <w:lang w:bidi="en-US"/>
              </w:rPr>
              <w:t>Back-up and Restore Policy</w:t>
            </w:r>
          </w:p>
        </w:tc>
        <w:tc>
          <w:tcPr>
            <w:tcW w:w="8784" w:type="dxa"/>
            <w:vAlign w:val="center"/>
          </w:tcPr>
          <w:p w:rsidR="005D56EA" w:rsidRPr="005D56EA" w:rsidRDefault="005D56EA" w:rsidP="005D56EA">
            <w:pPr>
              <w:rPr>
                <w:rFonts w:ascii="Arial" w:hAnsi="Arial" w:cs="Arial"/>
                <w:sz w:val="20"/>
                <w:szCs w:val="20"/>
                <w:lang w:bidi="en-US"/>
              </w:rPr>
            </w:pPr>
          </w:p>
        </w:tc>
      </w:tr>
      <w:tr w:rsidR="005D56EA" w:rsidTr="005D56EA">
        <w:trPr>
          <w:trHeight w:val="2016"/>
        </w:trPr>
        <w:tc>
          <w:tcPr>
            <w:tcW w:w="1530" w:type="dxa"/>
            <w:vAlign w:val="center"/>
          </w:tcPr>
          <w:p w:rsidR="005D56EA" w:rsidRPr="005D56EA" w:rsidRDefault="005D56EA" w:rsidP="005D56EA">
            <w:pPr>
              <w:rPr>
                <w:rFonts w:ascii="Arial" w:hAnsi="Arial" w:cs="Arial"/>
                <w:b/>
                <w:sz w:val="20"/>
                <w:szCs w:val="20"/>
                <w:lang w:bidi="en-US"/>
              </w:rPr>
            </w:pPr>
            <w:r w:rsidRPr="005D56EA">
              <w:rPr>
                <w:rFonts w:ascii="Arial" w:hAnsi="Arial" w:cs="Arial"/>
                <w:b/>
                <w:sz w:val="20"/>
                <w:szCs w:val="20"/>
                <w:lang w:bidi="en-US"/>
              </w:rPr>
              <w:t>Disaster Recovery &amp; Business Continuity</w:t>
            </w:r>
          </w:p>
        </w:tc>
        <w:tc>
          <w:tcPr>
            <w:tcW w:w="8784" w:type="dxa"/>
            <w:vAlign w:val="center"/>
          </w:tcPr>
          <w:p w:rsidR="005D56EA" w:rsidRPr="005D56EA" w:rsidRDefault="005D56EA" w:rsidP="005D56EA">
            <w:pPr>
              <w:rPr>
                <w:rFonts w:ascii="Arial" w:hAnsi="Arial" w:cs="Arial"/>
                <w:sz w:val="20"/>
                <w:szCs w:val="20"/>
                <w:lang w:bidi="en-US"/>
              </w:rPr>
            </w:pPr>
          </w:p>
        </w:tc>
      </w:tr>
    </w:tbl>
    <w:p w:rsidR="005D56EA" w:rsidRDefault="005D56EA" w:rsidP="00022213">
      <w:pPr>
        <w:ind w:left="-360"/>
        <w:rPr>
          <w:lang w:bidi="en-US"/>
        </w:rPr>
      </w:pPr>
    </w:p>
    <w:p w:rsidR="008B413E" w:rsidRDefault="008B413E">
      <w:pPr>
        <w:rPr>
          <w:lang w:bidi="en-US"/>
        </w:rPr>
      </w:pPr>
      <w:r>
        <w:rPr>
          <w:lang w:bidi="en-US"/>
        </w:rPr>
        <w:br w:type="page"/>
      </w:r>
    </w:p>
    <w:p w:rsidR="00426495" w:rsidRDefault="0076365C" w:rsidP="0076365C">
      <w:pPr>
        <w:pStyle w:val="Heading1"/>
        <w:spacing w:before="0"/>
        <w:ind w:left="0"/>
        <w:rPr>
          <w:lang w:bidi="en-US"/>
        </w:rPr>
      </w:pPr>
      <w:bookmarkStart w:id="37" w:name="_Toc528940875"/>
      <w:r>
        <w:rPr>
          <w:lang w:bidi="en-US"/>
        </w:rPr>
        <w:lastRenderedPageBreak/>
        <w:t>SUPPORT PROCEDURAL ACTIVITIES</w:t>
      </w:r>
      <w:bookmarkEnd w:id="37"/>
    </w:p>
    <w:p w:rsidR="0076365C" w:rsidRDefault="0076365C" w:rsidP="0076365C">
      <w:pPr>
        <w:spacing w:after="0"/>
        <w:rPr>
          <w:lang w:bidi="en-US"/>
        </w:rPr>
      </w:pPr>
    </w:p>
    <w:tbl>
      <w:tblPr>
        <w:tblStyle w:val="TableGrid"/>
        <w:tblW w:w="0" w:type="auto"/>
        <w:tblInd w:w="-252" w:type="dxa"/>
        <w:tblLook w:val="04A0" w:firstRow="1" w:lastRow="0" w:firstColumn="1" w:lastColumn="0" w:noHBand="0" w:noVBand="1"/>
      </w:tblPr>
      <w:tblGrid>
        <w:gridCol w:w="2676"/>
        <w:gridCol w:w="7459"/>
      </w:tblGrid>
      <w:tr w:rsidR="0076365C" w:rsidTr="0076365C">
        <w:trPr>
          <w:trHeight w:val="576"/>
        </w:trPr>
        <w:tc>
          <w:tcPr>
            <w:tcW w:w="2700" w:type="dxa"/>
            <w:shd w:val="clear" w:color="auto" w:fill="0070C0"/>
            <w:vAlign w:val="center"/>
          </w:tcPr>
          <w:p w:rsidR="0076365C" w:rsidRPr="0076365C" w:rsidRDefault="00691DE2" w:rsidP="0076365C">
            <w:pPr>
              <w:jc w:val="center"/>
              <w:rPr>
                <w:rFonts w:ascii="Arial" w:hAnsi="Arial" w:cs="Arial"/>
                <w:b/>
                <w:color w:val="FFFFFF" w:themeColor="background1"/>
                <w:sz w:val="20"/>
                <w:szCs w:val="20"/>
                <w:lang w:bidi="en-US"/>
              </w:rPr>
            </w:pPr>
            <w:r>
              <w:rPr>
                <w:rFonts w:ascii="Arial" w:hAnsi="Arial" w:cs="Arial"/>
                <w:b/>
                <w:color w:val="FFFFFF" w:themeColor="background1"/>
                <w:sz w:val="20"/>
                <w:szCs w:val="20"/>
                <w:lang w:bidi="en-US"/>
              </w:rPr>
              <w:t>Frequency</w:t>
            </w:r>
          </w:p>
        </w:tc>
        <w:tc>
          <w:tcPr>
            <w:tcW w:w="7560" w:type="dxa"/>
            <w:shd w:val="clear" w:color="auto" w:fill="0070C0"/>
            <w:vAlign w:val="center"/>
          </w:tcPr>
          <w:p w:rsidR="0076365C" w:rsidRPr="0076365C" w:rsidRDefault="00691DE2" w:rsidP="0076365C">
            <w:pPr>
              <w:jc w:val="center"/>
              <w:rPr>
                <w:rFonts w:ascii="Arial" w:hAnsi="Arial" w:cs="Arial"/>
                <w:b/>
                <w:color w:val="FFFFFF" w:themeColor="background1"/>
                <w:sz w:val="20"/>
                <w:szCs w:val="20"/>
                <w:lang w:bidi="en-US"/>
              </w:rPr>
            </w:pPr>
            <w:r>
              <w:rPr>
                <w:rFonts w:ascii="Arial" w:hAnsi="Arial" w:cs="Arial"/>
                <w:b/>
                <w:color w:val="FFFFFF" w:themeColor="background1"/>
                <w:sz w:val="20"/>
                <w:szCs w:val="20"/>
                <w:lang w:bidi="en-US"/>
              </w:rPr>
              <w:t>Activity Description</w:t>
            </w:r>
          </w:p>
        </w:tc>
      </w:tr>
      <w:tr w:rsidR="0076365C" w:rsidTr="0076365C">
        <w:trPr>
          <w:trHeight w:val="2016"/>
        </w:trPr>
        <w:tc>
          <w:tcPr>
            <w:tcW w:w="2700" w:type="dxa"/>
            <w:vAlign w:val="center"/>
          </w:tcPr>
          <w:p w:rsidR="0076365C" w:rsidRPr="0076365C" w:rsidRDefault="00691DE2" w:rsidP="0076365C">
            <w:pPr>
              <w:rPr>
                <w:rFonts w:ascii="Arial" w:hAnsi="Arial" w:cs="Arial"/>
                <w:b/>
                <w:sz w:val="20"/>
                <w:szCs w:val="20"/>
                <w:lang w:bidi="en-US"/>
              </w:rPr>
            </w:pPr>
            <w:r>
              <w:rPr>
                <w:rFonts w:ascii="Arial" w:hAnsi="Arial" w:cs="Arial"/>
                <w:b/>
                <w:sz w:val="20"/>
                <w:szCs w:val="20"/>
                <w:lang w:bidi="en-US"/>
              </w:rPr>
              <w:t>Daily</w:t>
            </w:r>
          </w:p>
        </w:tc>
        <w:tc>
          <w:tcPr>
            <w:tcW w:w="7560" w:type="dxa"/>
            <w:vAlign w:val="center"/>
          </w:tcPr>
          <w:p w:rsidR="0076365C" w:rsidRPr="0076365C" w:rsidRDefault="0076365C" w:rsidP="0076365C">
            <w:pPr>
              <w:rPr>
                <w:rFonts w:ascii="Arial" w:hAnsi="Arial" w:cs="Arial"/>
                <w:sz w:val="20"/>
                <w:szCs w:val="20"/>
                <w:lang w:bidi="en-US"/>
              </w:rPr>
            </w:pPr>
          </w:p>
        </w:tc>
      </w:tr>
      <w:tr w:rsidR="0076365C" w:rsidTr="0076365C">
        <w:trPr>
          <w:trHeight w:val="2016"/>
        </w:trPr>
        <w:tc>
          <w:tcPr>
            <w:tcW w:w="2700" w:type="dxa"/>
            <w:vAlign w:val="center"/>
          </w:tcPr>
          <w:p w:rsidR="0076365C" w:rsidRPr="0076365C" w:rsidRDefault="00691DE2" w:rsidP="0076365C">
            <w:pPr>
              <w:rPr>
                <w:rFonts w:ascii="Arial" w:hAnsi="Arial" w:cs="Arial"/>
                <w:b/>
                <w:sz w:val="20"/>
                <w:szCs w:val="20"/>
                <w:lang w:bidi="en-US"/>
              </w:rPr>
            </w:pPr>
            <w:r>
              <w:rPr>
                <w:rFonts w:ascii="Arial" w:hAnsi="Arial" w:cs="Arial"/>
                <w:b/>
                <w:sz w:val="20"/>
                <w:szCs w:val="20"/>
                <w:lang w:bidi="en-US"/>
              </w:rPr>
              <w:t>Weekly</w:t>
            </w:r>
          </w:p>
        </w:tc>
        <w:tc>
          <w:tcPr>
            <w:tcW w:w="7560" w:type="dxa"/>
            <w:vAlign w:val="center"/>
          </w:tcPr>
          <w:p w:rsidR="0076365C" w:rsidRPr="0076365C" w:rsidRDefault="0076365C" w:rsidP="0076365C">
            <w:pPr>
              <w:rPr>
                <w:rFonts w:ascii="Arial" w:hAnsi="Arial" w:cs="Arial"/>
                <w:sz w:val="20"/>
                <w:szCs w:val="20"/>
                <w:lang w:bidi="en-US"/>
              </w:rPr>
            </w:pPr>
          </w:p>
        </w:tc>
      </w:tr>
      <w:tr w:rsidR="008B413E" w:rsidTr="008B413E">
        <w:trPr>
          <w:trHeight w:val="2016"/>
        </w:trPr>
        <w:tc>
          <w:tcPr>
            <w:tcW w:w="2700" w:type="dxa"/>
            <w:shd w:val="clear" w:color="auto" w:fill="auto"/>
            <w:vAlign w:val="center"/>
          </w:tcPr>
          <w:p w:rsidR="008B413E" w:rsidRPr="0076365C" w:rsidRDefault="008B413E" w:rsidP="00C7368A">
            <w:pPr>
              <w:rPr>
                <w:rFonts w:ascii="Arial" w:hAnsi="Arial" w:cs="Arial"/>
                <w:b/>
                <w:sz w:val="20"/>
                <w:szCs w:val="20"/>
                <w:lang w:bidi="en-US"/>
              </w:rPr>
            </w:pPr>
            <w:r>
              <w:rPr>
                <w:rFonts w:ascii="Arial" w:hAnsi="Arial" w:cs="Arial"/>
                <w:b/>
                <w:sz w:val="20"/>
                <w:szCs w:val="20"/>
                <w:lang w:bidi="en-US"/>
              </w:rPr>
              <w:t>Monthly</w:t>
            </w:r>
          </w:p>
        </w:tc>
        <w:tc>
          <w:tcPr>
            <w:tcW w:w="7560" w:type="dxa"/>
            <w:shd w:val="clear" w:color="auto" w:fill="auto"/>
            <w:vAlign w:val="center"/>
          </w:tcPr>
          <w:p w:rsidR="008B413E" w:rsidRPr="0076365C" w:rsidRDefault="008B413E" w:rsidP="00C7368A">
            <w:pPr>
              <w:rPr>
                <w:rFonts w:ascii="Arial" w:hAnsi="Arial" w:cs="Arial"/>
                <w:sz w:val="20"/>
                <w:szCs w:val="20"/>
                <w:lang w:bidi="en-US"/>
              </w:rPr>
            </w:pPr>
          </w:p>
        </w:tc>
      </w:tr>
      <w:tr w:rsidR="008B413E" w:rsidTr="0076365C">
        <w:trPr>
          <w:trHeight w:val="2016"/>
        </w:trPr>
        <w:tc>
          <w:tcPr>
            <w:tcW w:w="2700" w:type="dxa"/>
            <w:vAlign w:val="center"/>
          </w:tcPr>
          <w:p w:rsidR="008B413E" w:rsidRPr="0076365C" w:rsidRDefault="008B413E" w:rsidP="00C7368A">
            <w:pPr>
              <w:rPr>
                <w:rFonts w:ascii="Arial" w:hAnsi="Arial" w:cs="Arial"/>
                <w:b/>
                <w:sz w:val="20"/>
                <w:szCs w:val="20"/>
                <w:lang w:bidi="en-US"/>
              </w:rPr>
            </w:pPr>
            <w:r>
              <w:rPr>
                <w:rFonts w:ascii="Arial" w:hAnsi="Arial" w:cs="Arial"/>
                <w:b/>
                <w:sz w:val="20"/>
                <w:szCs w:val="20"/>
                <w:lang w:bidi="en-US"/>
              </w:rPr>
              <w:t>Quarterly</w:t>
            </w:r>
          </w:p>
        </w:tc>
        <w:tc>
          <w:tcPr>
            <w:tcW w:w="7560" w:type="dxa"/>
            <w:vAlign w:val="center"/>
          </w:tcPr>
          <w:p w:rsidR="008B413E" w:rsidRPr="0076365C" w:rsidRDefault="008B413E" w:rsidP="00C7368A">
            <w:pPr>
              <w:rPr>
                <w:rFonts w:ascii="Arial" w:hAnsi="Arial" w:cs="Arial"/>
                <w:sz w:val="20"/>
                <w:szCs w:val="20"/>
                <w:lang w:bidi="en-US"/>
              </w:rPr>
            </w:pPr>
          </w:p>
        </w:tc>
      </w:tr>
      <w:tr w:rsidR="008B413E" w:rsidTr="008B413E">
        <w:trPr>
          <w:trHeight w:val="2016"/>
        </w:trPr>
        <w:tc>
          <w:tcPr>
            <w:tcW w:w="2700" w:type="dxa"/>
            <w:vAlign w:val="center"/>
          </w:tcPr>
          <w:p w:rsidR="008B413E" w:rsidRPr="0076365C" w:rsidRDefault="008B413E" w:rsidP="00C7368A">
            <w:pPr>
              <w:rPr>
                <w:rFonts w:ascii="Arial" w:hAnsi="Arial" w:cs="Arial"/>
                <w:b/>
                <w:sz w:val="20"/>
                <w:szCs w:val="20"/>
                <w:lang w:bidi="en-US"/>
              </w:rPr>
            </w:pPr>
            <w:r>
              <w:rPr>
                <w:rFonts w:ascii="Arial" w:hAnsi="Arial" w:cs="Arial"/>
                <w:b/>
                <w:sz w:val="20"/>
                <w:szCs w:val="20"/>
                <w:lang w:bidi="en-US"/>
              </w:rPr>
              <w:t>Annual</w:t>
            </w:r>
          </w:p>
        </w:tc>
        <w:tc>
          <w:tcPr>
            <w:tcW w:w="7560" w:type="dxa"/>
            <w:vAlign w:val="center"/>
          </w:tcPr>
          <w:p w:rsidR="008B413E" w:rsidRPr="0076365C" w:rsidRDefault="008B413E" w:rsidP="00C7368A">
            <w:pPr>
              <w:rPr>
                <w:rFonts w:ascii="Arial" w:hAnsi="Arial" w:cs="Arial"/>
                <w:sz w:val="20"/>
                <w:szCs w:val="20"/>
                <w:lang w:bidi="en-US"/>
              </w:rPr>
            </w:pPr>
          </w:p>
        </w:tc>
      </w:tr>
    </w:tbl>
    <w:p w:rsidR="008B413E" w:rsidRDefault="008B413E">
      <w:r>
        <w:br w:type="page"/>
      </w:r>
    </w:p>
    <w:tbl>
      <w:tblPr>
        <w:tblStyle w:val="TableGrid"/>
        <w:tblW w:w="0" w:type="auto"/>
        <w:tblInd w:w="-252" w:type="dxa"/>
        <w:tblLook w:val="04A0" w:firstRow="1" w:lastRow="0" w:firstColumn="1" w:lastColumn="0" w:noHBand="0" w:noVBand="1"/>
      </w:tblPr>
      <w:tblGrid>
        <w:gridCol w:w="2676"/>
        <w:gridCol w:w="7459"/>
      </w:tblGrid>
      <w:tr w:rsidR="00691DE2" w:rsidTr="008B413E">
        <w:trPr>
          <w:trHeight w:val="530"/>
        </w:trPr>
        <w:tc>
          <w:tcPr>
            <w:tcW w:w="2700" w:type="dxa"/>
            <w:shd w:val="clear" w:color="auto" w:fill="0070C0"/>
            <w:vAlign w:val="center"/>
          </w:tcPr>
          <w:p w:rsidR="00691DE2" w:rsidRPr="0076365C" w:rsidRDefault="00691DE2" w:rsidP="009B67B3">
            <w:pPr>
              <w:jc w:val="center"/>
              <w:rPr>
                <w:rFonts w:ascii="Arial" w:hAnsi="Arial" w:cs="Arial"/>
                <w:b/>
                <w:color w:val="FFFFFF" w:themeColor="background1"/>
                <w:sz w:val="20"/>
                <w:szCs w:val="20"/>
                <w:lang w:bidi="en-US"/>
              </w:rPr>
            </w:pPr>
            <w:r>
              <w:rPr>
                <w:rFonts w:ascii="Arial" w:hAnsi="Arial" w:cs="Arial"/>
                <w:b/>
                <w:color w:val="FFFFFF" w:themeColor="background1"/>
                <w:sz w:val="20"/>
                <w:szCs w:val="20"/>
                <w:lang w:bidi="en-US"/>
              </w:rPr>
              <w:lastRenderedPageBreak/>
              <w:t>Frequency</w:t>
            </w:r>
          </w:p>
        </w:tc>
        <w:tc>
          <w:tcPr>
            <w:tcW w:w="7560" w:type="dxa"/>
            <w:shd w:val="clear" w:color="auto" w:fill="0070C0"/>
            <w:vAlign w:val="center"/>
          </w:tcPr>
          <w:p w:rsidR="00691DE2" w:rsidRPr="0076365C" w:rsidRDefault="00691DE2" w:rsidP="009B67B3">
            <w:pPr>
              <w:jc w:val="center"/>
              <w:rPr>
                <w:rFonts w:ascii="Arial" w:hAnsi="Arial" w:cs="Arial"/>
                <w:b/>
                <w:color w:val="FFFFFF" w:themeColor="background1"/>
                <w:sz w:val="20"/>
                <w:szCs w:val="20"/>
                <w:lang w:bidi="en-US"/>
              </w:rPr>
            </w:pPr>
            <w:r>
              <w:rPr>
                <w:rFonts w:ascii="Arial" w:hAnsi="Arial" w:cs="Arial"/>
                <w:b/>
                <w:color w:val="FFFFFF" w:themeColor="background1"/>
                <w:sz w:val="20"/>
                <w:szCs w:val="20"/>
                <w:lang w:bidi="en-US"/>
              </w:rPr>
              <w:t>Activity Description</w:t>
            </w:r>
          </w:p>
        </w:tc>
      </w:tr>
      <w:tr w:rsidR="008B413E" w:rsidTr="008B413E">
        <w:trPr>
          <w:trHeight w:val="2304"/>
        </w:trPr>
        <w:tc>
          <w:tcPr>
            <w:tcW w:w="2700" w:type="dxa"/>
            <w:vAlign w:val="center"/>
          </w:tcPr>
          <w:p w:rsidR="008B413E" w:rsidRPr="0076365C" w:rsidRDefault="008B413E" w:rsidP="00C7368A">
            <w:pPr>
              <w:rPr>
                <w:rFonts w:ascii="Arial" w:hAnsi="Arial" w:cs="Arial"/>
                <w:b/>
                <w:sz w:val="20"/>
                <w:szCs w:val="20"/>
                <w:lang w:bidi="en-US"/>
              </w:rPr>
            </w:pPr>
          </w:p>
        </w:tc>
        <w:tc>
          <w:tcPr>
            <w:tcW w:w="7560" w:type="dxa"/>
            <w:vAlign w:val="center"/>
          </w:tcPr>
          <w:p w:rsidR="008B413E" w:rsidRPr="0076365C" w:rsidRDefault="008B413E" w:rsidP="0076365C">
            <w:pPr>
              <w:rPr>
                <w:rFonts w:ascii="Arial" w:hAnsi="Arial" w:cs="Arial"/>
                <w:sz w:val="20"/>
                <w:szCs w:val="20"/>
                <w:lang w:bidi="en-US"/>
              </w:rPr>
            </w:pPr>
          </w:p>
        </w:tc>
      </w:tr>
      <w:tr w:rsidR="008B413E" w:rsidTr="008B413E">
        <w:trPr>
          <w:trHeight w:val="2304"/>
        </w:trPr>
        <w:tc>
          <w:tcPr>
            <w:tcW w:w="2700" w:type="dxa"/>
            <w:vAlign w:val="center"/>
          </w:tcPr>
          <w:p w:rsidR="008B413E" w:rsidRDefault="008B413E" w:rsidP="00C7368A">
            <w:pPr>
              <w:rPr>
                <w:rFonts w:ascii="Arial" w:hAnsi="Arial" w:cs="Arial"/>
                <w:b/>
                <w:sz w:val="20"/>
                <w:szCs w:val="20"/>
                <w:lang w:bidi="en-US"/>
              </w:rPr>
            </w:pPr>
          </w:p>
        </w:tc>
        <w:tc>
          <w:tcPr>
            <w:tcW w:w="7560" w:type="dxa"/>
            <w:vAlign w:val="center"/>
          </w:tcPr>
          <w:p w:rsidR="008B413E" w:rsidRPr="0076365C" w:rsidRDefault="008B413E" w:rsidP="0076365C">
            <w:pPr>
              <w:rPr>
                <w:rFonts w:ascii="Arial" w:hAnsi="Arial" w:cs="Arial"/>
                <w:sz w:val="20"/>
                <w:szCs w:val="20"/>
                <w:lang w:bidi="en-US"/>
              </w:rPr>
            </w:pPr>
          </w:p>
        </w:tc>
      </w:tr>
      <w:tr w:rsidR="008B413E" w:rsidTr="008B413E">
        <w:trPr>
          <w:trHeight w:val="2304"/>
        </w:trPr>
        <w:tc>
          <w:tcPr>
            <w:tcW w:w="2700" w:type="dxa"/>
            <w:vAlign w:val="center"/>
          </w:tcPr>
          <w:p w:rsidR="008B413E" w:rsidRDefault="008B413E" w:rsidP="00C7368A">
            <w:pPr>
              <w:rPr>
                <w:rFonts w:ascii="Arial" w:hAnsi="Arial" w:cs="Arial"/>
                <w:b/>
                <w:sz w:val="20"/>
                <w:szCs w:val="20"/>
                <w:lang w:bidi="en-US"/>
              </w:rPr>
            </w:pPr>
          </w:p>
        </w:tc>
        <w:tc>
          <w:tcPr>
            <w:tcW w:w="7560" w:type="dxa"/>
            <w:vAlign w:val="center"/>
          </w:tcPr>
          <w:p w:rsidR="008B413E" w:rsidRPr="0076365C" w:rsidRDefault="008B413E" w:rsidP="0076365C">
            <w:pPr>
              <w:rPr>
                <w:rFonts w:ascii="Arial" w:hAnsi="Arial" w:cs="Arial"/>
                <w:sz w:val="20"/>
                <w:szCs w:val="20"/>
                <w:lang w:bidi="en-US"/>
              </w:rPr>
            </w:pPr>
          </w:p>
        </w:tc>
      </w:tr>
      <w:tr w:rsidR="008B413E" w:rsidTr="008B413E">
        <w:trPr>
          <w:trHeight w:val="2304"/>
        </w:trPr>
        <w:tc>
          <w:tcPr>
            <w:tcW w:w="2700" w:type="dxa"/>
            <w:vAlign w:val="center"/>
          </w:tcPr>
          <w:p w:rsidR="008B413E" w:rsidRDefault="008B413E" w:rsidP="00C7368A">
            <w:pPr>
              <w:rPr>
                <w:rFonts w:ascii="Arial" w:hAnsi="Arial" w:cs="Arial"/>
                <w:b/>
                <w:sz w:val="20"/>
                <w:szCs w:val="20"/>
                <w:lang w:bidi="en-US"/>
              </w:rPr>
            </w:pPr>
          </w:p>
        </w:tc>
        <w:tc>
          <w:tcPr>
            <w:tcW w:w="7560" w:type="dxa"/>
            <w:vAlign w:val="center"/>
          </w:tcPr>
          <w:p w:rsidR="008B413E" w:rsidRPr="0076365C" w:rsidRDefault="008B413E" w:rsidP="0076365C">
            <w:pPr>
              <w:rPr>
                <w:rFonts w:ascii="Arial" w:hAnsi="Arial" w:cs="Arial"/>
                <w:sz w:val="20"/>
                <w:szCs w:val="20"/>
                <w:lang w:bidi="en-US"/>
              </w:rPr>
            </w:pPr>
          </w:p>
        </w:tc>
      </w:tr>
      <w:tr w:rsidR="008B413E" w:rsidTr="008B413E">
        <w:trPr>
          <w:trHeight w:val="2304"/>
        </w:trPr>
        <w:tc>
          <w:tcPr>
            <w:tcW w:w="2700" w:type="dxa"/>
            <w:vAlign w:val="center"/>
          </w:tcPr>
          <w:p w:rsidR="008B413E" w:rsidRDefault="008B413E" w:rsidP="00C7368A">
            <w:pPr>
              <w:rPr>
                <w:rFonts w:ascii="Arial" w:hAnsi="Arial" w:cs="Arial"/>
                <w:b/>
                <w:sz w:val="20"/>
                <w:szCs w:val="20"/>
                <w:lang w:bidi="en-US"/>
              </w:rPr>
            </w:pPr>
          </w:p>
        </w:tc>
        <w:tc>
          <w:tcPr>
            <w:tcW w:w="7560" w:type="dxa"/>
            <w:vAlign w:val="center"/>
          </w:tcPr>
          <w:p w:rsidR="008B413E" w:rsidRPr="0076365C" w:rsidRDefault="008B413E" w:rsidP="0076365C">
            <w:pPr>
              <w:rPr>
                <w:rFonts w:ascii="Arial" w:hAnsi="Arial" w:cs="Arial"/>
                <w:sz w:val="20"/>
                <w:szCs w:val="20"/>
                <w:lang w:bidi="en-US"/>
              </w:rPr>
            </w:pPr>
          </w:p>
        </w:tc>
      </w:tr>
    </w:tbl>
    <w:p w:rsidR="008B413E" w:rsidRDefault="008B413E" w:rsidP="0076365C">
      <w:pPr>
        <w:ind w:left="-360"/>
        <w:rPr>
          <w:lang w:bidi="en-US"/>
        </w:rPr>
      </w:pPr>
    </w:p>
    <w:p w:rsidR="008B413E" w:rsidRDefault="008B413E">
      <w:pPr>
        <w:rPr>
          <w:lang w:bidi="en-US"/>
        </w:rPr>
      </w:pPr>
      <w:r>
        <w:rPr>
          <w:lang w:bidi="en-US"/>
        </w:rPr>
        <w:br w:type="page"/>
      </w:r>
    </w:p>
    <w:p w:rsidR="005E7329" w:rsidRDefault="005E7329" w:rsidP="005E7329">
      <w:pPr>
        <w:pStyle w:val="Heading1"/>
        <w:spacing w:before="0"/>
        <w:ind w:left="0"/>
        <w:rPr>
          <w:lang w:bidi="en-US"/>
        </w:rPr>
      </w:pPr>
      <w:bookmarkStart w:id="38" w:name="_Toc528940876"/>
      <w:r>
        <w:rPr>
          <w:lang w:bidi="en-US"/>
        </w:rPr>
        <w:lastRenderedPageBreak/>
        <w:t>T</w:t>
      </w:r>
      <w:r w:rsidR="008B413E">
        <w:rPr>
          <w:lang w:bidi="en-US"/>
        </w:rPr>
        <w:t xml:space="preserve">ROUBLESHOOTING </w:t>
      </w:r>
      <w:r w:rsidR="00691DE2">
        <w:rPr>
          <w:lang w:bidi="en-US"/>
        </w:rPr>
        <w:t>(KNOWLEDGE ERROR DATABASE)</w:t>
      </w:r>
      <w:bookmarkEnd w:id="38"/>
    </w:p>
    <w:p w:rsidR="005E7329" w:rsidRDefault="005E7329" w:rsidP="00390EB9">
      <w:pPr>
        <w:spacing w:after="0"/>
        <w:rPr>
          <w:lang w:bidi="en-US"/>
        </w:rPr>
      </w:pPr>
    </w:p>
    <w:tbl>
      <w:tblPr>
        <w:tblStyle w:val="TableGrid"/>
        <w:tblW w:w="0" w:type="auto"/>
        <w:tblInd w:w="-252" w:type="dxa"/>
        <w:tblLook w:val="04A0" w:firstRow="1" w:lastRow="0" w:firstColumn="1" w:lastColumn="0" w:noHBand="0" w:noVBand="1"/>
      </w:tblPr>
      <w:tblGrid>
        <w:gridCol w:w="537"/>
        <w:gridCol w:w="3732"/>
        <w:gridCol w:w="4173"/>
        <w:gridCol w:w="1693"/>
      </w:tblGrid>
      <w:tr w:rsidR="005E7329" w:rsidTr="005E7329">
        <w:trPr>
          <w:trHeight w:val="576"/>
        </w:trPr>
        <w:tc>
          <w:tcPr>
            <w:tcW w:w="540" w:type="dxa"/>
            <w:shd w:val="clear" w:color="auto" w:fill="0070C0"/>
            <w:vAlign w:val="center"/>
          </w:tcPr>
          <w:p w:rsidR="005E7329" w:rsidRPr="005E7329" w:rsidRDefault="005E7329" w:rsidP="005E7329">
            <w:pPr>
              <w:jc w:val="center"/>
              <w:rPr>
                <w:rFonts w:ascii="Arial" w:hAnsi="Arial" w:cs="Arial"/>
                <w:b/>
                <w:color w:val="FFFFFF" w:themeColor="background1"/>
                <w:sz w:val="20"/>
                <w:szCs w:val="20"/>
                <w:lang w:bidi="en-US"/>
              </w:rPr>
            </w:pPr>
            <w:r w:rsidRPr="005E7329">
              <w:rPr>
                <w:rFonts w:ascii="Arial" w:hAnsi="Arial" w:cs="Arial"/>
                <w:b/>
                <w:color w:val="FFFFFF" w:themeColor="background1"/>
                <w:sz w:val="20"/>
                <w:szCs w:val="20"/>
                <w:lang w:bidi="en-US"/>
              </w:rPr>
              <w:t>#</w:t>
            </w:r>
          </w:p>
        </w:tc>
        <w:tc>
          <w:tcPr>
            <w:tcW w:w="3780" w:type="dxa"/>
            <w:shd w:val="clear" w:color="auto" w:fill="0070C0"/>
            <w:vAlign w:val="center"/>
          </w:tcPr>
          <w:p w:rsidR="005E7329" w:rsidRPr="005E7329" w:rsidRDefault="005E7329" w:rsidP="005E7329">
            <w:pPr>
              <w:jc w:val="center"/>
              <w:rPr>
                <w:rFonts w:ascii="Arial" w:hAnsi="Arial" w:cs="Arial"/>
                <w:b/>
                <w:color w:val="FFFFFF" w:themeColor="background1"/>
                <w:sz w:val="20"/>
                <w:szCs w:val="20"/>
                <w:lang w:bidi="en-US"/>
              </w:rPr>
            </w:pPr>
            <w:r w:rsidRPr="005E7329">
              <w:rPr>
                <w:rFonts w:ascii="Arial" w:hAnsi="Arial" w:cs="Arial"/>
                <w:b/>
                <w:color w:val="FFFFFF" w:themeColor="background1"/>
                <w:sz w:val="20"/>
                <w:szCs w:val="20"/>
                <w:lang w:bidi="en-US"/>
              </w:rPr>
              <w:t>Error Message</w:t>
            </w:r>
          </w:p>
        </w:tc>
        <w:tc>
          <w:tcPr>
            <w:tcW w:w="4230" w:type="dxa"/>
            <w:shd w:val="clear" w:color="auto" w:fill="0070C0"/>
            <w:vAlign w:val="center"/>
          </w:tcPr>
          <w:p w:rsidR="005E7329" w:rsidRPr="005E7329" w:rsidRDefault="005E7329" w:rsidP="005E7329">
            <w:pPr>
              <w:jc w:val="center"/>
              <w:rPr>
                <w:rFonts w:ascii="Arial" w:hAnsi="Arial" w:cs="Arial"/>
                <w:b/>
                <w:color w:val="FFFFFF" w:themeColor="background1"/>
                <w:sz w:val="20"/>
                <w:szCs w:val="20"/>
                <w:lang w:bidi="en-US"/>
              </w:rPr>
            </w:pPr>
            <w:r w:rsidRPr="005E7329">
              <w:rPr>
                <w:rFonts w:ascii="Arial" w:hAnsi="Arial" w:cs="Arial"/>
                <w:b/>
                <w:color w:val="FFFFFF" w:themeColor="background1"/>
                <w:sz w:val="20"/>
                <w:szCs w:val="20"/>
                <w:lang w:bidi="en-US"/>
              </w:rPr>
              <w:t>Steps to Resolve</w:t>
            </w:r>
          </w:p>
        </w:tc>
        <w:tc>
          <w:tcPr>
            <w:tcW w:w="1710" w:type="dxa"/>
            <w:shd w:val="clear" w:color="auto" w:fill="0070C0"/>
            <w:vAlign w:val="center"/>
          </w:tcPr>
          <w:p w:rsidR="005E7329" w:rsidRPr="005E7329" w:rsidRDefault="005E7329" w:rsidP="005E7329">
            <w:pPr>
              <w:jc w:val="center"/>
              <w:rPr>
                <w:rFonts w:ascii="Arial" w:hAnsi="Arial" w:cs="Arial"/>
                <w:b/>
                <w:color w:val="FFFFFF" w:themeColor="background1"/>
                <w:sz w:val="20"/>
                <w:szCs w:val="20"/>
                <w:lang w:bidi="en-US"/>
              </w:rPr>
            </w:pPr>
            <w:r w:rsidRPr="005E7329">
              <w:rPr>
                <w:rFonts w:ascii="Arial" w:hAnsi="Arial" w:cs="Arial"/>
                <w:b/>
                <w:color w:val="FFFFFF" w:themeColor="background1"/>
                <w:sz w:val="20"/>
                <w:szCs w:val="20"/>
                <w:lang w:bidi="en-US"/>
              </w:rPr>
              <w:t>Tools Used</w:t>
            </w:r>
          </w:p>
        </w:tc>
      </w:tr>
      <w:tr w:rsidR="005E7329" w:rsidTr="005E7329">
        <w:trPr>
          <w:trHeight w:val="1152"/>
        </w:trPr>
        <w:tc>
          <w:tcPr>
            <w:tcW w:w="540" w:type="dxa"/>
            <w:vAlign w:val="center"/>
          </w:tcPr>
          <w:p w:rsidR="005E7329" w:rsidRPr="005E7329" w:rsidRDefault="005E7329" w:rsidP="005E7329">
            <w:pPr>
              <w:jc w:val="center"/>
              <w:rPr>
                <w:rFonts w:ascii="Arial" w:hAnsi="Arial" w:cs="Arial"/>
                <w:sz w:val="20"/>
                <w:szCs w:val="20"/>
                <w:lang w:bidi="en-US"/>
              </w:rPr>
            </w:pPr>
            <w:r>
              <w:rPr>
                <w:rFonts w:ascii="Arial" w:hAnsi="Arial" w:cs="Arial"/>
                <w:sz w:val="20"/>
                <w:szCs w:val="20"/>
                <w:lang w:bidi="en-US"/>
              </w:rPr>
              <w:t>1</w:t>
            </w:r>
          </w:p>
        </w:tc>
        <w:tc>
          <w:tcPr>
            <w:tcW w:w="3780" w:type="dxa"/>
            <w:vAlign w:val="center"/>
          </w:tcPr>
          <w:p w:rsidR="005E7329" w:rsidRPr="005E7329" w:rsidRDefault="005E7329" w:rsidP="005E7329">
            <w:pPr>
              <w:rPr>
                <w:rFonts w:ascii="Arial" w:hAnsi="Arial" w:cs="Arial"/>
                <w:sz w:val="20"/>
                <w:szCs w:val="20"/>
                <w:lang w:bidi="en-US"/>
              </w:rPr>
            </w:pPr>
          </w:p>
        </w:tc>
        <w:tc>
          <w:tcPr>
            <w:tcW w:w="4230" w:type="dxa"/>
            <w:vAlign w:val="center"/>
          </w:tcPr>
          <w:p w:rsidR="005E7329" w:rsidRDefault="005E7329" w:rsidP="005E7329">
            <w:pPr>
              <w:rPr>
                <w:rFonts w:ascii="Arial" w:hAnsi="Arial" w:cs="Arial"/>
                <w:sz w:val="20"/>
                <w:szCs w:val="20"/>
                <w:lang w:bidi="en-US"/>
              </w:rPr>
            </w:pPr>
            <w:r>
              <w:rPr>
                <w:rFonts w:ascii="Arial" w:hAnsi="Arial" w:cs="Arial"/>
                <w:sz w:val="20"/>
                <w:szCs w:val="20"/>
                <w:lang w:bidi="en-US"/>
              </w:rPr>
              <w:t>Step 1:</w:t>
            </w:r>
          </w:p>
          <w:p w:rsidR="005E7329" w:rsidRDefault="005E7329" w:rsidP="005E7329">
            <w:pPr>
              <w:rPr>
                <w:rFonts w:ascii="Arial" w:hAnsi="Arial" w:cs="Arial"/>
                <w:sz w:val="20"/>
                <w:szCs w:val="20"/>
                <w:lang w:bidi="en-US"/>
              </w:rPr>
            </w:pPr>
            <w:r>
              <w:rPr>
                <w:rFonts w:ascii="Arial" w:hAnsi="Arial" w:cs="Arial"/>
                <w:sz w:val="20"/>
                <w:szCs w:val="20"/>
                <w:lang w:bidi="en-US"/>
              </w:rPr>
              <w:t>Step 2:</w:t>
            </w:r>
          </w:p>
          <w:p w:rsidR="005E7329" w:rsidRPr="005E7329" w:rsidRDefault="005E7329" w:rsidP="005E7329">
            <w:pPr>
              <w:rPr>
                <w:rFonts w:ascii="Arial" w:hAnsi="Arial" w:cs="Arial"/>
                <w:sz w:val="20"/>
                <w:szCs w:val="20"/>
                <w:lang w:bidi="en-US"/>
              </w:rPr>
            </w:pPr>
            <w:r>
              <w:rPr>
                <w:rFonts w:ascii="Arial" w:hAnsi="Arial" w:cs="Arial"/>
                <w:sz w:val="20"/>
                <w:szCs w:val="20"/>
                <w:lang w:bidi="en-US"/>
              </w:rPr>
              <w:t>Step 3:</w:t>
            </w:r>
          </w:p>
        </w:tc>
        <w:tc>
          <w:tcPr>
            <w:tcW w:w="1710" w:type="dxa"/>
            <w:vAlign w:val="center"/>
          </w:tcPr>
          <w:p w:rsidR="005E7329" w:rsidRPr="005E7329" w:rsidRDefault="005E7329" w:rsidP="005E7329">
            <w:pPr>
              <w:rPr>
                <w:rFonts w:ascii="Arial" w:hAnsi="Arial" w:cs="Arial"/>
                <w:sz w:val="20"/>
                <w:szCs w:val="20"/>
                <w:lang w:bidi="en-US"/>
              </w:rPr>
            </w:pPr>
          </w:p>
        </w:tc>
      </w:tr>
      <w:tr w:rsidR="005E7329" w:rsidTr="005E7329">
        <w:trPr>
          <w:trHeight w:val="1152"/>
        </w:trPr>
        <w:tc>
          <w:tcPr>
            <w:tcW w:w="540" w:type="dxa"/>
            <w:vAlign w:val="center"/>
          </w:tcPr>
          <w:p w:rsidR="005E7329" w:rsidRPr="005E7329" w:rsidRDefault="005E7329" w:rsidP="005E7329">
            <w:pPr>
              <w:jc w:val="center"/>
              <w:rPr>
                <w:rFonts w:ascii="Arial" w:hAnsi="Arial" w:cs="Arial"/>
                <w:sz w:val="20"/>
                <w:szCs w:val="20"/>
                <w:lang w:bidi="en-US"/>
              </w:rPr>
            </w:pPr>
            <w:r>
              <w:rPr>
                <w:rFonts w:ascii="Arial" w:hAnsi="Arial" w:cs="Arial"/>
                <w:sz w:val="20"/>
                <w:szCs w:val="20"/>
                <w:lang w:bidi="en-US"/>
              </w:rPr>
              <w:t>2</w:t>
            </w:r>
          </w:p>
        </w:tc>
        <w:tc>
          <w:tcPr>
            <w:tcW w:w="3780" w:type="dxa"/>
            <w:vAlign w:val="center"/>
          </w:tcPr>
          <w:p w:rsidR="005E7329" w:rsidRPr="005E7329" w:rsidRDefault="005E7329" w:rsidP="005E7329">
            <w:pPr>
              <w:rPr>
                <w:rFonts w:ascii="Arial" w:hAnsi="Arial" w:cs="Arial"/>
                <w:sz w:val="20"/>
                <w:szCs w:val="20"/>
                <w:lang w:bidi="en-US"/>
              </w:rPr>
            </w:pPr>
          </w:p>
        </w:tc>
        <w:tc>
          <w:tcPr>
            <w:tcW w:w="4230" w:type="dxa"/>
            <w:vAlign w:val="center"/>
          </w:tcPr>
          <w:p w:rsidR="005E7329" w:rsidRDefault="005E7329" w:rsidP="005E7329">
            <w:pPr>
              <w:rPr>
                <w:rFonts w:ascii="Arial" w:hAnsi="Arial" w:cs="Arial"/>
                <w:sz w:val="20"/>
                <w:szCs w:val="20"/>
                <w:lang w:bidi="en-US"/>
              </w:rPr>
            </w:pPr>
          </w:p>
          <w:p w:rsidR="000046C0" w:rsidRPr="005E7329" w:rsidRDefault="000046C0" w:rsidP="005E7329">
            <w:pPr>
              <w:rPr>
                <w:rFonts w:ascii="Arial" w:hAnsi="Arial" w:cs="Arial"/>
                <w:sz w:val="20"/>
                <w:szCs w:val="20"/>
                <w:lang w:bidi="en-US"/>
              </w:rPr>
            </w:pPr>
          </w:p>
        </w:tc>
        <w:tc>
          <w:tcPr>
            <w:tcW w:w="1710" w:type="dxa"/>
            <w:vAlign w:val="center"/>
          </w:tcPr>
          <w:p w:rsidR="005E7329" w:rsidRPr="005E7329" w:rsidRDefault="005E7329" w:rsidP="005E7329">
            <w:pPr>
              <w:rPr>
                <w:rFonts w:ascii="Arial" w:hAnsi="Arial" w:cs="Arial"/>
                <w:sz w:val="20"/>
                <w:szCs w:val="20"/>
                <w:lang w:bidi="en-US"/>
              </w:rPr>
            </w:pPr>
          </w:p>
        </w:tc>
      </w:tr>
      <w:tr w:rsidR="005E7329" w:rsidTr="005E7329">
        <w:trPr>
          <w:trHeight w:val="1152"/>
        </w:trPr>
        <w:tc>
          <w:tcPr>
            <w:tcW w:w="540" w:type="dxa"/>
            <w:vAlign w:val="center"/>
          </w:tcPr>
          <w:p w:rsidR="005E7329" w:rsidRPr="005E7329" w:rsidRDefault="005E7329" w:rsidP="005E7329">
            <w:pPr>
              <w:jc w:val="center"/>
              <w:rPr>
                <w:rFonts w:ascii="Arial" w:hAnsi="Arial" w:cs="Arial"/>
                <w:sz w:val="20"/>
                <w:szCs w:val="20"/>
                <w:lang w:bidi="en-US"/>
              </w:rPr>
            </w:pPr>
            <w:r>
              <w:rPr>
                <w:rFonts w:ascii="Arial" w:hAnsi="Arial" w:cs="Arial"/>
                <w:sz w:val="20"/>
                <w:szCs w:val="20"/>
                <w:lang w:bidi="en-US"/>
              </w:rPr>
              <w:t>3</w:t>
            </w:r>
          </w:p>
        </w:tc>
        <w:tc>
          <w:tcPr>
            <w:tcW w:w="3780" w:type="dxa"/>
            <w:vAlign w:val="center"/>
          </w:tcPr>
          <w:p w:rsidR="005E7329" w:rsidRPr="005E7329" w:rsidRDefault="005E7329" w:rsidP="005E7329">
            <w:pPr>
              <w:rPr>
                <w:rFonts w:ascii="Arial" w:hAnsi="Arial" w:cs="Arial"/>
                <w:sz w:val="20"/>
                <w:szCs w:val="20"/>
                <w:lang w:bidi="en-US"/>
              </w:rPr>
            </w:pPr>
          </w:p>
        </w:tc>
        <w:tc>
          <w:tcPr>
            <w:tcW w:w="4230" w:type="dxa"/>
            <w:vAlign w:val="center"/>
          </w:tcPr>
          <w:p w:rsidR="005E7329" w:rsidRPr="005E7329" w:rsidRDefault="005E7329" w:rsidP="005E7329">
            <w:pPr>
              <w:rPr>
                <w:rFonts w:ascii="Arial" w:hAnsi="Arial" w:cs="Arial"/>
                <w:sz w:val="20"/>
                <w:szCs w:val="20"/>
                <w:lang w:bidi="en-US"/>
              </w:rPr>
            </w:pPr>
          </w:p>
        </w:tc>
        <w:tc>
          <w:tcPr>
            <w:tcW w:w="1710" w:type="dxa"/>
            <w:vAlign w:val="center"/>
          </w:tcPr>
          <w:p w:rsidR="005E7329" w:rsidRPr="005E7329" w:rsidRDefault="005E7329" w:rsidP="005E7329">
            <w:pPr>
              <w:rPr>
                <w:rFonts w:ascii="Arial" w:hAnsi="Arial" w:cs="Arial"/>
                <w:sz w:val="20"/>
                <w:szCs w:val="20"/>
                <w:lang w:bidi="en-US"/>
              </w:rPr>
            </w:pPr>
          </w:p>
        </w:tc>
      </w:tr>
      <w:tr w:rsidR="005E7329" w:rsidTr="005E7329">
        <w:trPr>
          <w:trHeight w:val="1152"/>
        </w:trPr>
        <w:tc>
          <w:tcPr>
            <w:tcW w:w="540" w:type="dxa"/>
            <w:vAlign w:val="center"/>
          </w:tcPr>
          <w:p w:rsidR="005E7329" w:rsidRPr="005E7329" w:rsidRDefault="005E7329" w:rsidP="005E7329">
            <w:pPr>
              <w:jc w:val="center"/>
              <w:rPr>
                <w:rFonts w:ascii="Arial" w:hAnsi="Arial" w:cs="Arial"/>
                <w:sz w:val="20"/>
                <w:szCs w:val="20"/>
                <w:lang w:bidi="en-US"/>
              </w:rPr>
            </w:pPr>
            <w:r>
              <w:rPr>
                <w:rFonts w:ascii="Arial" w:hAnsi="Arial" w:cs="Arial"/>
                <w:sz w:val="20"/>
                <w:szCs w:val="20"/>
                <w:lang w:bidi="en-US"/>
              </w:rPr>
              <w:t>4</w:t>
            </w:r>
          </w:p>
        </w:tc>
        <w:tc>
          <w:tcPr>
            <w:tcW w:w="3780" w:type="dxa"/>
            <w:vAlign w:val="center"/>
          </w:tcPr>
          <w:p w:rsidR="005E7329" w:rsidRPr="005E7329" w:rsidRDefault="005E7329" w:rsidP="005E7329">
            <w:pPr>
              <w:rPr>
                <w:rFonts w:ascii="Arial" w:hAnsi="Arial" w:cs="Arial"/>
                <w:sz w:val="20"/>
                <w:szCs w:val="20"/>
                <w:lang w:bidi="en-US"/>
              </w:rPr>
            </w:pPr>
          </w:p>
        </w:tc>
        <w:tc>
          <w:tcPr>
            <w:tcW w:w="4230" w:type="dxa"/>
            <w:vAlign w:val="center"/>
          </w:tcPr>
          <w:p w:rsidR="005E7329" w:rsidRPr="005E7329" w:rsidRDefault="005E7329" w:rsidP="005E7329">
            <w:pPr>
              <w:rPr>
                <w:rFonts w:ascii="Arial" w:hAnsi="Arial" w:cs="Arial"/>
                <w:sz w:val="20"/>
                <w:szCs w:val="20"/>
                <w:lang w:bidi="en-US"/>
              </w:rPr>
            </w:pPr>
          </w:p>
        </w:tc>
        <w:tc>
          <w:tcPr>
            <w:tcW w:w="1710" w:type="dxa"/>
            <w:vAlign w:val="center"/>
          </w:tcPr>
          <w:p w:rsidR="005E7329" w:rsidRPr="005E7329" w:rsidRDefault="005E7329" w:rsidP="005E7329">
            <w:pPr>
              <w:rPr>
                <w:rFonts w:ascii="Arial" w:hAnsi="Arial" w:cs="Arial"/>
                <w:sz w:val="20"/>
                <w:szCs w:val="20"/>
                <w:lang w:bidi="en-US"/>
              </w:rPr>
            </w:pPr>
          </w:p>
        </w:tc>
      </w:tr>
      <w:tr w:rsidR="005E7329" w:rsidTr="005E7329">
        <w:trPr>
          <w:trHeight w:val="1152"/>
        </w:trPr>
        <w:tc>
          <w:tcPr>
            <w:tcW w:w="540" w:type="dxa"/>
            <w:vAlign w:val="center"/>
          </w:tcPr>
          <w:p w:rsidR="005E7329" w:rsidRPr="005E7329" w:rsidRDefault="005E7329" w:rsidP="005E7329">
            <w:pPr>
              <w:jc w:val="center"/>
              <w:rPr>
                <w:rFonts w:ascii="Arial" w:hAnsi="Arial" w:cs="Arial"/>
                <w:sz w:val="20"/>
                <w:szCs w:val="20"/>
                <w:lang w:bidi="en-US"/>
              </w:rPr>
            </w:pPr>
            <w:r>
              <w:rPr>
                <w:rFonts w:ascii="Arial" w:hAnsi="Arial" w:cs="Arial"/>
                <w:sz w:val="20"/>
                <w:szCs w:val="20"/>
                <w:lang w:bidi="en-US"/>
              </w:rPr>
              <w:t>5</w:t>
            </w:r>
          </w:p>
        </w:tc>
        <w:tc>
          <w:tcPr>
            <w:tcW w:w="3780" w:type="dxa"/>
            <w:vAlign w:val="center"/>
          </w:tcPr>
          <w:p w:rsidR="005E7329" w:rsidRPr="005E7329" w:rsidRDefault="005E7329" w:rsidP="005E7329">
            <w:pPr>
              <w:rPr>
                <w:rFonts w:ascii="Arial" w:hAnsi="Arial" w:cs="Arial"/>
                <w:sz w:val="20"/>
                <w:szCs w:val="20"/>
                <w:lang w:bidi="en-US"/>
              </w:rPr>
            </w:pPr>
          </w:p>
        </w:tc>
        <w:tc>
          <w:tcPr>
            <w:tcW w:w="4230" w:type="dxa"/>
            <w:vAlign w:val="center"/>
          </w:tcPr>
          <w:p w:rsidR="005E7329" w:rsidRPr="005E7329" w:rsidRDefault="005E7329" w:rsidP="005E7329">
            <w:pPr>
              <w:rPr>
                <w:rFonts w:ascii="Arial" w:hAnsi="Arial" w:cs="Arial"/>
                <w:sz w:val="20"/>
                <w:szCs w:val="20"/>
                <w:lang w:bidi="en-US"/>
              </w:rPr>
            </w:pPr>
          </w:p>
        </w:tc>
        <w:tc>
          <w:tcPr>
            <w:tcW w:w="1710" w:type="dxa"/>
            <w:vAlign w:val="center"/>
          </w:tcPr>
          <w:p w:rsidR="005E7329" w:rsidRPr="005E7329" w:rsidRDefault="005E7329" w:rsidP="005E7329">
            <w:pPr>
              <w:rPr>
                <w:rFonts w:ascii="Arial" w:hAnsi="Arial" w:cs="Arial"/>
                <w:sz w:val="20"/>
                <w:szCs w:val="20"/>
                <w:lang w:bidi="en-US"/>
              </w:rPr>
            </w:pPr>
          </w:p>
        </w:tc>
      </w:tr>
    </w:tbl>
    <w:p w:rsidR="008B413E" w:rsidRDefault="008B413E" w:rsidP="008B413E">
      <w:pPr>
        <w:pStyle w:val="Heading1"/>
        <w:ind w:left="0"/>
        <w:rPr>
          <w:lang w:bidi="en-US"/>
        </w:rPr>
      </w:pPr>
      <w:bookmarkStart w:id="39" w:name="_Toc528940877"/>
      <w:r>
        <w:rPr>
          <w:lang w:bidi="en-US"/>
        </w:rPr>
        <w:t>MONITORING DETAILS</w:t>
      </w:r>
      <w:bookmarkEnd w:id="39"/>
    </w:p>
    <w:p w:rsidR="008B413E" w:rsidRDefault="008B413E" w:rsidP="008B413E">
      <w:pPr>
        <w:rPr>
          <w:lang w:bidi="en-US"/>
        </w:rPr>
      </w:pPr>
    </w:p>
    <w:tbl>
      <w:tblPr>
        <w:tblStyle w:val="TableGrid"/>
        <w:tblW w:w="0" w:type="auto"/>
        <w:tblInd w:w="-252" w:type="dxa"/>
        <w:tblLook w:val="04A0" w:firstRow="1" w:lastRow="0" w:firstColumn="1" w:lastColumn="0" w:noHBand="0" w:noVBand="1"/>
      </w:tblPr>
      <w:tblGrid>
        <w:gridCol w:w="494"/>
        <w:gridCol w:w="3762"/>
        <w:gridCol w:w="1994"/>
        <w:gridCol w:w="1986"/>
        <w:gridCol w:w="1899"/>
      </w:tblGrid>
      <w:tr w:rsidR="008B413E" w:rsidTr="00454092">
        <w:trPr>
          <w:trHeight w:val="432"/>
        </w:trPr>
        <w:tc>
          <w:tcPr>
            <w:tcW w:w="460" w:type="dxa"/>
            <w:shd w:val="clear" w:color="auto" w:fill="0070C0"/>
            <w:vAlign w:val="center"/>
          </w:tcPr>
          <w:p w:rsidR="008B413E" w:rsidRPr="00454092" w:rsidRDefault="008B413E" w:rsidP="00454092">
            <w:pPr>
              <w:jc w:val="center"/>
              <w:rPr>
                <w:rFonts w:ascii="Arial" w:hAnsi="Arial" w:cs="Arial"/>
                <w:b/>
                <w:color w:val="FFFFFF" w:themeColor="background1"/>
                <w:sz w:val="20"/>
                <w:szCs w:val="20"/>
                <w:lang w:bidi="en-US"/>
              </w:rPr>
            </w:pPr>
            <w:r w:rsidRPr="00454092">
              <w:rPr>
                <w:rFonts w:ascii="Arial" w:hAnsi="Arial" w:cs="Arial"/>
                <w:b/>
                <w:color w:val="FFFFFF" w:themeColor="background1"/>
                <w:sz w:val="20"/>
                <w:szCs w:val="20"/>
                <w:lang w:bidi="en-US"/>
              </w:rPr>
              <w:t>SN</w:t>
            </w:r>
          </w:p>
        </w:tc>
        <w:tc>
          <w:tcPr>
            <w:tcW w:w="3838" w:type="dxa"/>
            <w:shd w:val="clear" w:color="auto" w:fill="0070C0"/>
            <w:vAlign w:val="center"/>
          </w:tcPr>
          <w:p w:rsidR="008B413E" w:rsidRPr="00454092" w:rsidRDefault="008B413E" w:rsidP="00454092">
            <w:pPr>
              <w:jc w:val="center"/>
              <w:rPr>
                <w:rFonts w:ascii="Arial" w:hAnsi="Arial" w:cs="Arial"/>
                <w:b/>
                <w:color w:val="FFFFFF" w:themeColor="background1"/>
                <w:sz w:val="20"/>
                <w:szCs w:val="20"/>
                <w:lang w:bidi="en-US"/>
              </w:rPr>
            </w:pPr>
            <w:r w:rsidRPr="00454092">
              <w:rPr>
                <w:rFonts w:ascii="Arial" w:hAnsi="Arial" w:cs="Arial"/>
                <w:b/>
                <w:color w:val="FFFFFF" w:themeColor="background1"/>
                <w:sz w:val="20"/>
                <w:szCs w:val="20"/>
                <w:lang w:bidi="en-US"/>
              </w:rPr>
              <w:t>Monitoring Name</w:t>
            </w:r>
          </w:p>
        </w:tc>
        <w:tc>
          <w:tcPr>
            <w:tcW w:w="2023" w:type="dxa"/>
            <w:shd w:val="clear" w:color="auto" w:fill="0070C0"/>
            <w:vAlign w:val="center"/>
          </w:tcPr>
          <w:p w:rsidR="008B413E" w:rsidRPr="00454092" w:rsidRDefault="008B413E" w:rsidP="00454092">
            <w:pPr>
              <w:jc w:val="center"/>
              <w:rPr>
                <w:rFonts w:ascii="Arial" w:hAnsi="Arial" w:cs="Arial"/>
                <w:b/>
                <w:color w:val="FFFFFF" w:themeColor="background1"/>
                <w:sz w:val="20"/>
                <w:szCs w:val="20"/>
                <w:lang w:bidi="en-US"/>
              </w:rPr>
            </w:pPr>
            <w:r w:rsidRPr="00454092">
              <w:rPr>
                <w:rFonts w:ascii="Arial" w:hAnsi="Arial" w:cs="Arial"/>
                <w:b/>
                <w:color w:val="FFFFFF" w:themeColor="background1"/>
                <w:sz w:val="20"/>
                <w:szCs w:val="20"/>
                <w:lang w:bidi="en-US"/>
              </w:rPr>
              <w:t>Purpose</w:t>
            </w:r>
          </w:p>
        </w:tc>
        <w:tc>
          <w:tcPr>
            <w:tcW w:w="2023" w:type="dxa"/>
            <w:shd w:val="clear" w:color="auto" w:fill="0070C0"/>
            <w:vAlign w:val="center"/>
          </w:tcPr>
          <w:p w:rsidR="008B413E" w:rsidRPr="00454092" w:rsidRDefault="008B413E" w:rsidP="00454092">
            <w:pPr>
              <w:jc w:val="center"/>
              <w:rPr>
                <w:rFonts w:ascii="Arial" w:hAnsi="Arial" w:cs="Arial"/>
                <w:b/>
                <w:color w:val="FFFFFF" w:themeColor="background1"/>
                <w:sz w:val="20"/>
                <w:szCs w:val="20"/>
                <w:lang w:bidi="en-US"/>
              </w:rPr>
            </w:pPr>
            <w:r w:rsidRPr="00454092">
              <w:rPr>
                <w:rFonts w:ascii="Arial" w:hAnsi="Arial" w:cs="Arial"/>
                <w:b/>
                <w:color w:val="FFFFFF" w:themeColor="background1"/>
                <w:sz w:val="20"/>
                <w:szCs w:val="20"/>
                <w:lang w:bidi="en-US"/>
              </w:rPr>
              <w:t>Tools</w:t>
            </w:r>
          </w:p>
        </w:tc>
        <w:tc>
          <w:tcPr>
            <w:tcW w:w="1916" w:type="dxa"/>
            <w:shd w:val="clear" w:color="auto" w:fill="0070C0"/>
            <w:vAlign w:val="center"/>
          </w:tcPr>
          <w:p w:rsidR="008B413E" w:rsidRPr="00454092" w:rsidRDefault="008B413E" w:rsidP="00454092">
            <w:pPr>
              <w:jc w:val="center"/>
              <w:rPr>
                <w:rFonts w:ascii="Arial" w:hAnsi="Arial" w:cs="Arial"/>
                <w:b/>
                <w:color w:val="FFFFFF" w:themeColor="background1"/>
                <w:sz w:val="20"/>
                <w:szCs w:val="20"/>
                <w:lang w:bidi="en-US"/>
              </w:rPr>
            </w:pPr>
            <w:r w:rsidRPr="00454092">
              <w:rPr>
                <w:rFonts w:ascii="Arial" w:hAnsi="Arial" w:cs="Arial"/>
                <w:b/>
                <w:color w:val="FFFFFF" w:themeColor="background1"/>
                <w:sz w:val="20"/>
                <w:szCs w:val="20"/>
                <w:lang w:bidi="en-US"/>
              </w:rPr>
              <w:t>Timeframes</w:t>
            </w:r>
          </w:p>
        </w:tc>
      </w:tr>
      <w:tr w:rsidR="008B413E" w:rsidTr="00454092">
        <w:trPr>
          <w:trHeight w:val="720"/>
        </w:trPr>
        <w:tc>
          <w:tcPr>
            <w:tcW w:w="460" w:type="dxa"/>
            <w:vAlign w:val="center"/>
          </w:tcPr>
          <w:p w:rsidR="008B413E" w:rsidRPr="00454092" w:rsidRDefault="008B413E" w:rsidP="00454092">
            <w:pPr>
              <w:jc w:val="center"/>
              <w:rPr>
                <w:rFonts w:ascii="Arial" w:hAnsi="Arial" w:cs="Arial"/>
                <w:sz w:val="20"/>
                <w:szCs w:val="20"/>
                <w:lang w:bidi="en-US"/>
              </w:rPr>
            </w:pPr>
          </w:p>
        </w:tc>
        <w:tc>
          <w:tcPr>
            <w:tcW w:w="3838" w:type="dxa"/>
            <w:vAlign w:val="center"/>
          </w:tcPr>
          <w:p w:rsidR="008B413E" w:rsidRPr="00454092" w:rsidRDefault="008B413E" w:rsidP="00454092">
            <w:pPr>
              <w:rPr>
                <w:rFonts w:ascii="Arial" w:hAnsi="Arial" w:cs="Arial"/>
                <w:sz w:val="20"/>
                <w:szCs w:val="20"/>
                <w:lang w:bidi="en-US"/>
              </w:rPr>
            </w:pPr>
          </w:p>
        </w:tc>
        <w:tc>
          <w:tcPr>
            <w:tcW w:w="2023" w:type="dxa"/>
            <w:vAlign w:val="center"/>
          </w:tcPr>
          <w:p w:rsidR="008B413E" w:rsidRPr="00454092" w:rsidRDefault="008B413E" w:rsidP="00454092">
            <w:pPr>
              <w:rPr>
                <w:rFonts w:ascii="Arial" w:hAnsi="Arial" w:cs="Arial"/>
                <w:sz w:val="20"/>
                <w:szCs w:val="20"/>
                <w:lang w:bidi="en-US"/>
              </w:rPr>
            </w:pPr>
          </w:p>
        </w:tc>
        <w:tc>
          <w:tcPr>
            <w:tcW w:w="2023" w:type="dxa"/>
            <w:vAlign w:val="center"/>
          </w:tcPr>
          <w:p w:rsidR="008B413E" w:rsidRPr="00454092" w:rsidRDefault="008B413E" w:rsidP="00454092">
            <w:pPr>
              <w:rPr>
                <w:rFonts w:ascii="Arial" w:hAnsi="Arial" w:cs="Arial"/>
                <w:sz w:val="20"/>
                <w:szCs w:val="20"/>
                <w:lang w:bidi="en-US"/>
              </w:rPr>
            </w:pPr>
          </w:p>
        </w:tc>
        <w:tc>
          <w:tcPr>
            <w:tcW w:w="1916" w:type="dxa"/>
            <w:vAlign w:val="center"/>
          </w:tcPr>
          <w:p w:rsidR="008B413E" w:rsidRPr="00454092" w:rsidRDefault="008B413E" w:rsidP="00454092">
            <w:pPr>
              <w:rPr>
                <w:rFonts w:ascii="Arial" w:hAnsi="Arial" w:cs="Arial"/>
                <w:sz w:val="20"/>
                <w:szCs w:val="20"/>
                <w:lang w:bidi="en-US"/>
              </w:rPr>
            </w:pPr>
          </w:p>
        </w:tc>
      </w:tr>
      <w:tr w:rsidR="008B413E" w:rsidTr="00454092">
        <w:trPr>
          <w:trHeight w:val="720"/>
        </w:trPr>
        <w:tc>
          <w:tcPr>
            <w:tcW w:w="460" w:type="dxa"/>
            <w:vAlign w:val="center"/>
          </w:tcPr>
          <w:p w:rsidR="008B413E" w:rsidRPr="00454092" w:rsidRDefault="008B413E" w:rsidP="00454092">
            <w:pPr>
              <w:jc w:val="center"/>
              <w:rPr>
                <w:rFonts w:ascii="Arial" w:hAnsi="Arial" w:cs="Arial"/>
                <w:sz w:val="20"/>
                <w:szCs w:val="20"/>
                <w:lang w:bidi="en-US"/>
              </w:rPr>
            </w:pPr>
          </w:p>
        </w:tc>
        <w:tc>
          <w:tcPr>
            <w:tcW w:w="3838" w:type="dxa"/>
            <w:vAlign w:val="center"/>
          </w:tcPr>
          <w:p w:rsidR="008B413E" w:rsidRPr="00454092" w:rsidRDefault="008B413E" w:rsidP="00454092">
            <w:pPr>
              <w:rPr>
                <w:rFonts w:ascii="Arial" w:hAnsi="Arial" w:cs="Arial"/>
                <w:sz w:val="20"/>
                <w:szCs w:val="20"/>
                <w:lang w:bidi="en-US"/>
              </w:rPr>
            </w:pPr>
          </w:p>
        </w:tc>
        <w:tc>
          <w:tcPr>
            <w:tcW w:w="2023" w:type="dxa"/>
            <w:vAlign w:val="center"/>
          </w:tcPr>
          <w:p w:rsidR="008B413E" w:rsidRPr="00454092" w:rsidRDefault="008B413E" w:rsidP="00454092">
            <w:pPr>
              <w:rPr>
                <w:rFonts w:ascii="Arial" w:hAnsi="Arial" w:cs="Arial"/>
                <w:sz w:val="20"/>
                <w:szCs w:val="20"/>
                <w:lang w:bidi="en-US"/>
              </w:rPr>
            </w:pPr>
          </w:p>
        </w:tc>
        <w:tc>
          <w:tcPr>
            <w:tcW w:w="2023" w:type="dxa"/>
            <w:vAlign w:val="center"/>
          </w:tcPr>
          <w:p w:rsidR="008B413E" w:rsidRPr="00454092" w:rsidRDefault="008B413E" w:rsidP="00454092">
            <w:pPr>
              <w:rPr>
                <w:rFonts w:ascii="Arial" w:hAnsi="Arial" w:cs="Arial"/>
                <w:sz w:val="20"/>
                <w:szCs w:val="20"/>
                <w:lang w:bidi="en-US"/>
              </w:rPr>
            </w:pPr>
          </w:p>
        </w:tc>
        <w:tc>
          <w:tcPr>
            <w:tcW w:w="1916" w:type="dxa"/>
            <w:vAlign w:val="center"/>
          </w:tcPr>
          <w:p w:rsidR="008B413E" w:rsidRPr="00454092" w:rsidRDefault="008B413E" w:rsidP="00454092">
            <w:pPr>
              <w:rPr>
                <w:rFonts w:ascii="Arial" w:hAnsi="Arial" w:cs="Arial"/>
                <w:sz w:val="20"/>
                <w:szCs w:val="20"/>
                <w:lang w:bidi="en-US"/>
              </w:rPr>
            </w:pPr>
          </w:p>
        </w:tc>
      </w:tr>
      <w:tr w:rsidR="008B413E" w:rsidTr="00454092">
        <w:trPr>
          <w:trHeight w:val="720"/>
        </w:trPr>
        <w:tc>
          <w:tcPr>
            <w:tcW w:w="460" w:type="dxa"/>
            <w:vAlign w:val="center"/>
          </w:tcPr>
          <w:p w:rsidR="008B413E" w:rsidRPr="00454092" w:rsidRDefault="008B413E" w:rsidP="00454092">
            <w:pPr>
              <w:jc w:val="center"/>
              <w:rPr>
                <w:rFonts w:ascii="Arial" w:hAnsi="Arial" w:cs="Arial"/>
                <w:sz w:val="20"/>
                <w:szCs w:val="20"/>
                <w:lang w:bidi="en-US"/>
              </w:rPr>
            </w:pPr>
          </w:p>
        </w:tc>
        <w:tc>
          <w:tcPr>
            <w:tcW w:w="3838" w:type="dxa"/>
            <w:vAlign w:val="center"/>
          </w:tcPr>
          <w:p w:rsidR="008B413E" w:rsidRPr="00454092" w:rsidRDefault="008B413E" w:rsidP="00454092">
            <w:pPr>
              <w:rPr>
                <w:rFonts w:ascii="Arial" w:hAnsi="Arial" w:cs="Arial"/>
                <w:sz w:val="20"/>
                <w:szCs w:val="20"/>
                <w:lang w:bidi="en-US"/>
              </w:rPr>
            </w:pPr>
          </w:p>
        </w:tc>
        <w:tc>
          <w:tcPr>
            <w:tcW w:w="2023" w:type="dxa"/>
            <w:vAlign w:val="center"/>
          </w:tcPr>
          <w:p w:rsidR="008B413E" w:rsidRPr="00454092" w:rsidRDefault="008B413E" w:rsidP="00454092">
            <w:pPr>
              <w:rPr>
                <w:rFonts w:ascii="Arial" w:hAnsi="Arial" w:cs="Arial"/>
                <w:sz w:val="20"/>
                <w:szCs w:val="20"/>
                <w:lang w:bidi="en-US"/>
              </w:rPr>
            </w:pPr>
          </w:p>
        </w:tc>
        <w:tc>
          <w:tcPr>
            <w:tcW w:w="2023" w:type="dxa"/>
            <w:vAlign w:val="center"/>
          </w:tcPr>
          <w:p w:rsidR="008B413E" w:rsidRPr="00454092" w:rsidRDefault="008B413E" w:rsidP="00454092">
            <w:pPr>
              <w:rPr>
                <w:rFonts w:ascii="Arial" w:hAnsi="Arial" w:cs="Arial"/>
                <w:sz w:val="20"/>
                <w:szCs w:val="20"/>
                <w:lang w:bidi="en-US"/>
              </w:rPr>
            </w:pPr>
          </w:p>
        </w:tc>
        <w:tc>
          <w:tcPr>
            <w:tcW w:w="1916" w:type="dxa"/>
            <w:vAlign w:val="center"/>
          </w:tcPr>
          <w:p w:rsidR="008B413E" w:rsidRPr="00454092" w:rsidRDefault="008B413E" w:rsidP="00454092">
            <w:pPr>
              <w:rPr>
                <w:rFonts w:ascii="Arial" w:hAnsi="Arial" w:cs="Arial"/>
                <w:sz w:val="20"/>
                <w:szCs w:val="20"/>
                <w:lang w:bidi="en-US"/>
              </w:rPr>
            </w:pPr>
          </w:p>
        </w:tc>
      </w:tr>
    </w:tbl>
    <w:p w:rsidR="0076365C" w:rsidRDefault="0076365C" w:rsidP="008B413E">
      <w:pPr>
        <w:rPr>
          <w:lang w:bidi="en-US"/>
        </w:rPr>
      </w:pPr>
      <w:r>
        <w:rPr>
          <w:lang w:bidi="en-US"/>
        </w:rPr>
        <w:br w:type="page"/>
      </w:r>
    </w:p>
    <w:p w:rsidR="00883474" w:rsidRDefault="00883474" w:rsidP="00883474">
      <w:pPr>
        <w:pStyle w:val="Heading1"/>
        <w:ind w:left="0"/>
        <w:rPr>
          <w:lang w:bidi="en-US"/>
        </w:rPr>
      </w:pPr>
      <w:bookmarkStart w:id="40" w:name="_Toc528940878"/>
      <w:r>
        <w:rPr>
          <w:lang w:bidi="en-US"/>
        </w:rPr>
        <w:lastRenderedPageBreak/>
        <w:t>ITSM PROCESSES</w:t>
      </w:r>
      <w:bookmarkEnd w:id="40"/>
    </w:p>
    <w:p w:rsidR="00883474" w:rsidRPr="00883474" w:rsidRDefault="00883474" w:rsidP="00883474">
      <w:pPr>
        <w:spacing w:after="0"/>
        <w:rPr>
          <w:lang w:bidi="en-US"/>
        </w:rPr>
      </w:pPr>
    </w:p>
    <w:p w:rsidR="00883474" w:rsidRDefault="00883474" w:rsidP="006D59F5">
      <w:pPr>
        <w:pStyle w:val="Style2"/>
        <w:spacing w:before="0"/>
        <w:ind w:left="-86" w:hanging="274"/>
        <w:rPr>
          <w:lang w:bidi="en-US"/>
        </w:rPr>
      </w:pPr>
      <w:bookmarkStart w:id="41" w:name="_Toc528940879"/>
      <w:r>
        <w:rPr>
          <w:lang w:bidi="en-US"/>
        </w:rPr>
        <w:t>Incident Management</w:t>
      </w:r>
      <w:bookmarkEnd w:id="41"/>
    </w:p>
    <w:p w:rsidR="00883474" w:rsidRDefault="00883474" w:rsidP="00883474">
      <w:pPr>
        <w:rPr>
          <w:lang w:bidi="en-US"/>
        </w:rPr>
      </w:pPr>
    </w:p>
    <w:p w:rsidR="00883474" w:rsidRDefault="00883474" w:rsidP="006D59F5">
      <w:pPr>
        <w:pStyle w:val="Style2"/>
        <w:spacing w:before="0"/>
        <w:ind w:left="-86" w:hanging="274"/>
        <w:rPr>
          <w:lang w:bidi="en-US"/>
        </w:rPr>
      </w:pPr>
      <w:bookmarkStart w:id="42" w:name="_Toc528940880"/>
      <w:r>
        <w:rPr>
          <w:lang w:bidi="en-US"/>
        </w:rPr>
        <w:t>Problem Management</w:t>
      </w:r>
      <w:bookmarkEnd w:id="42"/>
    </w:p>
    <w:p w:rsidR="00883474" w:rsidRDefault="00883474" w:rsidP="00883474">
      <w:pPr>
        <w:rPr>
          <w:lang w:bidi="en-US"/>
        </w:rPr>
      </w:pPr>
    </w:p>
    <w:p w:rsidR="00883474" w:rsidRDefault="00883474" w:rsidP="006D59F5">
      <w:pPr>
        <w:pStyle w:val="Style2"/>
        <w:spacing w:before="0"/>
        <w:ind w:left="-86" w:hanging="274"/>
        <w:rPr>
          <w:lang w:bidi="en-US"/>
        </w:rPr>
      </w:pPr>
      <w:bookmarkStart w:id="43" w:name="_Toc528940881"/>
      <w:r>
        <w:rPr>
          <w:lang w:bidi="en-US"/>
        </w:rPr>
        <w:t>Configuration Management</w:t>
      </w:r>
      <w:bookmarkEnd w:id="43"/>
    </w:p>
    <w:p w:rsidR="00883474" w:rsidRDefault="00883474" w:rsidP="00883474">
      <w:pPr>
        <w:rPr>
          <w:lang w:bidi="en-US"/>
        </w:rPr>
      </w:pPr>
    </w:p>
    <w:p w:rsidR="00883474" w:rsidRDefault="00883474" w:rsidP="006D59F5">
      <w:pPr>
        <w:pStyle w:val="Style2"/>
        <w:spacing w:before="0"/>
        <w:ind w:left="-86" w:hanging="274"/>
        <w:rPr>
          <w:lang w:bidi="en-US"/>
        </w:rPr>
      </w:pPr>
      <w:bookmarkStart w:id="44" w:name="_Toc528940882"/>
      <w:r>
        <w:rPr>
          <w:lang w:bidi="en-US"/>
        </w:rPr>
        <w:t>Change Management</w:t>
      </w:r>
      <w:bookmarkEnd w:id="44"/>
    </w:p>
    <w:p w:rsidR="00883474" w:rsidRDefault="00883474" w:rsidP="00883474">
      <w:pPr>
        <w:rPr>
          <w:lang w:bidi="en-US"/>
        </w:rPr>
      </w:pPr>
    </w:p>
    <w:p w:rsidR="00883474" w:rsidRDefault="00883474" w:rsidP="006D59F5">
      <w:pPr>
        <w:pStyle w:val="Style2"/>
        <w:spacing w:before="0"/>
        <w:ind w:left="-86" w:hanging="274"/>
        <w:rPr>
          <w:lang w:bidi="en-US"/>
        </w:rPr>
      </w:pPr>
      <w:bookmarkStart w:id="45" w:name="_Toc528940883"/>
      <w:r>
        <w:rPr>
          <w:lang w:bidi="en-US"/>
        </w:rPr>
        <w:t>Release Management</w:t>
      </w:r>
      <w:bookmarkEnd w:id="45"/>
    </w:p>
    <w:p w:rsidR="00883474" w:rsidRDefault="00883474" w:rsidP="00883474">
      <w:pPr>
        <w:rPr>
          <w:lang w:bidi="en-US"/>
        </w:rPr>
      </w:pPr>
    </w:p>
    <w:p w:rsidR="00883474" w:rsidRDefault="00883474" w:rsidP="006D59F5">
      <w:pPr>
        <w:pStyle w:val="Style2"/>
        <w:spacing w:before="0"/>
        <w:ind w:left="-86" w:hanging="274"/>
        <w:rPr>
          <w:lang w:bidi="en-US"/>
        </w:rPr>
      </w:pPr>
      <w:bookmarkStart w:id="46" w:name="_Toc528940884"/>
      <w:r>
        <w:rPr>
          <w:lang w:bidi="en-US"/>
        </w:rPr>
        <w:t>Capacity Planning</w:t>
      </w:r>
      <w:bookmarkEnd w:id="46"/>
    </w:p>
    <w:p w:rsidR="0076365C" w:rsidRDefault="0076365C" w:rsidP="00883474">
      <w:pPr>
        <w:rPr>
          <w:lang w:bidi="en-US"/>
        </w:rPr>
      </w:pPr>
      <w:r>
        <w:rPr>
          <w:lang w:bidi="en-US"/>
        </w:rPr>
        <w:br w:type="page"/>
      </w:r>
    </w:p>
    <w:p w:rsidR="00984004" w:rsidRPr="00F4315E" w:rsidRDefault="00F4315E" w:rsidP="00F4315E">
      <w:pPr>
        <w:shd w:val="clear" w:color="auto" w:fill="0070C0"/>
        <w:spacing w:line="240" w:lineRule="auto"/>
        <w:ind w:left="-360"/>
        <w:rPr>
          <w:b/>
          <w:sz w:val="24"/>
          <w:lang w:bidi="en-US"/>
        </w:rPr>
      </w:pPr>
      <w:r w:rsidRPr="00F4315E">
        <w:rPr>
          <w:b/>
          <w:sz w:val="24"/>
          <w:lang w:bidi="en-US"/>
        </w:rPr>
        <w:lastRenderedPageBreak/>
        <w:t>DOCUMENT SIGN OFF</w:t>
      </w:r>
    </w:p>
    <w:tbl>
      <w:tblPr>
        <w:tblStyle w:val="TableGrid"/>
        <w:tblW w:w="0" w:type="auto"/>
        <w:tblInd w:w="-252" w:type="dxa"/>
        <w:tblLook w:val="04A0" w:firstRow="1" w:lastRow="0" w:firstColumn="1" w:lastColumn="0" w:noHBand="0" w:noVBand="1"/>
      </w:tblPr>
      <w:tblGrid>
        <w:gridCol w:w="3476"/>
        <w:gridCol w:w="6659"/>
      </w:tblGrid>
      <w:tr w:rsidR="00F4315E" w:rsidTr="00F4315E">
        <w:trPr>
          <w:trHeight w:val="864"/>
        </w:trPr>
        <w:tc>
          <w:tcPr>
            <w:tcW w:w="3510" w:type="dxa"/>
            <w:shd w:val="clear" w:color="auto" w:fill="0070C0"/>
            <w:vAlign w:val="center"/>
          </w:tcPr>
          <w:p w:rsidR="00F4315E" w:rsidRPr="00F4315E" w:rsidRDefault="00F4315E" w:rsidP="00F4315E">
            <w:pPr>
              <w:rPr>
                <w:rFonts w:ascii="Arial" w:hAnsi="Arial" w:cs="Arial"/>
                <w:sz w:val="20"/>
                <w:szCs w:val="20"/>
                <w:lang w:bidi="en-US"/>
              </w:rPr>
            </w:pPr>
            <w:r w:rsidRPr="00F4315E">
              <w:rPr>
                <w:rFonts w:ascii="Arial" w:hAnsi="Arial" w:cs="Arial"/>
                <w:sz w:val="20"/>
                <w:szCs w:val="20"/>
                <w:lang w:bidi="en-US"/>
              </w:rPr>
              <w:t xml:space="preserve">Author </w:t>
            </w:r>
          </w:p>
        </w:tc>
        <w:tc>
          <w:tcPr>
            <w:tcW w:w="6750" w:type="dxa"/>
            <w:vAlign w:val="center"/>
          </w:tcPr>
          <w:p w:rsidR="00F4315E" w:rsidRPr="00F4315E" w:rsidRDefault="00F4315E" w:rsidP="00F4315E">
            <w:pPr>
              <w:rPr>
                <w:rFonts w:ascii="Arial" w:hAnsi="Arial" w:cs="Arial"/>
                <w:sz w:val="20"/>
                <w:szCs w:val="20"/>
                <w:lang w:bidi="en-US"/>
              </w:rPr>
            </w:pPr>
          </w:p>
        </w:tc>
      </w:tr>
      <w:tr w:rsidR="00F4315E" w:rsidTr="00F4315E">
        <w:trPr>
          <w:trHeight w:val="864"/>
        </w:trPr>
        <w:tc>
          <w:tcPr>
            <w:tcW w:w="3510" w:type="dxa"/>
            <w:shd w:val="clear" w:color="auto" w:fill="0070C0"/>
            <w:vAlign w:val="center"/>
          </w:tcPr>
          <w:p w:rsidR="00F4315E" w:rsidRPr="00F4315E" w:rsidRDefault="00D139F8" w:rsidP="00F4315E">
            <w:pPr>
              <w:rPr>
                <w:rFonts w:ascii="Arial" w:hAnsi="Arial" w:cs="Arial"/>
                <w:sz w:val="20"/>
                <w:szCs w:val="20"/>
                <w:lang w:bidi="en-US"/>
              </w:rPr>
            </w:pPr>
            <w:r>
              <w:rPr>
                <w:rFonts w:ascii="Arial" w:hAnsi="Arial" w:cs="Arial"/>
                <w:sz w:val="20"/>
                <w:szCs w:val="20"/>
                <w:lang w:bidi="en-US"/>
              </w:rPr>
              <w:t>Doyensys</w:t>
            </w:r>
            <w:r w:rsidR="00F4315E" w:rsidRPr="00F4315E">
              <w:rPr>
                <w:rFonts w:ascii="Arial" w:hAnsi="Arial" w:cs="Arial"/>
                <w:sz w:val="20"/>
                <w:szCs w:val="20"/>
                <w:lang w:bidi="en-US"/>
              </w:rPr>
              <w:t xml:space="preserve"> Reviewer</w:t>
            </w:r>
          </w:p>
        </w:tc>
        <w:tc>
          <w:tcPr>
            <w:tcW w:w="6750" w:type="dxa"/>
            <w:vAlign w:val="center"/>
          </w:tcPr>
          <w:p w:rsidR="00F4315E" w:rsidRPr="00F4315E" w:rsidRDefault="00F4315E" w:rsidP="00F4315E">
            <w:pPr>
              <w:rPr>
                <w:rFonts w:ascii="Arial" w:hAnsi="Arial" w:cs="Arial"/>
                <w:sz w:val="20"/>
                <w:szCs w:val="20"/>
                <w:lang w:bidi="en-US"/>
              </w:rPr>
            </w:pPr>
          </w:p>
        </w:tc>
      </w:tr>
      <w:tr w:rsidR="00F4315E" w:rsidTr="00F4315E">
        <w:trPr>
          <w:trHeight w:val="864"/>
        </w:trPr>
        <w:tc>
          <w:tcPr>
            <w:tcW w:w="3510" w:type="dxa"/>
            <w:shd w:val="clear" w:color="auto" w:fill="0070C0"/>
            <w:vAlign w:val="center"/>
          </w:tcPr>
          <w:p w:rsidR="00F4315E" w:rsidRPr="00F4315E" w:rsidRDefault="00D139F8" w:rsidP="00F4315E">
            <w:pPr>
              <w:rPr>
                <w:rFonts w:ascii="Arial" w:hAnsi="Arial" w:cs="Arial"/>
                <w:sz w:val="20"/>
                <w:szCs w:val="20"/>
                <w:lang w:bidi="en-US"/>
              </w:rPr>
            </w:pPr>
            <w:r>
              <w:rPr>
                <w:rFonts w:ascii="Arial" w:hAnsi="Arial" w:cs="Arial"/>
                <w:sz w:val="20"/>
                <w:szCs w:val="20"/>
                <w:lang w:bidi="en-US"/>
              </w:rPr>
              <w:t>OBE</w:t>
            </w:r>
            <w:r w:rsidR="00F4315E" w:rsidRPr="00F4315E">
              <w:rPr>
                <w:rFonts w:ascii="Arial" w:hAnsi="Arial" w:cs="Arial"/>
                <w:sz w:val="20"/>
                <w:szCs w:val="20"/>
                <w:lang w:bidi="en-US"/>
              </w:rPr>
              <w:t xml:space="preserve"> SME</w:t>
            </w:r>
          </w:p>
        </w:tc>
        <w:tc>
          <w:tcPr>
            <w:tcW w:w="6750" w:type="dxa"/>
            <w:vAlign w:val="center"/>
          </w:tcPr>
          <w:p w:rsidR="00F4315E" w:rsidRPr="00F4315E" w:rsidRDefault="00F4315E" w:rsidP="00F4315E">
            <w:pPr>
              <w:rPr>
                <w:rFonts w:ascii="Arial" w:hAnsi="Arial" w:cs="Arial"/>
                <w:sz w:val="20"/>
                <w:szCs w:val="20"/>
                <w:lang w:bidi="en-US"/>
              </w:rPr>
            </w:pPr>
          </w:p>
        </w:tc>
      </w:tr>
      <w:tr w:rsidR="00F4315E" w:rsidTr="0074483E">
        <w:trPr>
          <w:trHeight w:val="1916"/>
        </w:trPr>
        <w:tc>
          <w:tcPr>
            <w:tcW w:w="3510" w:type="dxa"/>
            <w:shd w:val="clear" w:color="auto" w:fill="0070C0"/>
            <w:vAlign w:val="center"/>
          </w:tcPr>
          <w:p w:rsidR="00F4315E" w:rsidRPr="00F4315E" w:rsidRDefault="00D139F8" w:rsidP="0074483E">
            <w:pPr>
              <w:rPr>
                <w:rFonts w:ascii="Arial" w:hAnsi="Arial" w:cs="Arial"/>
                <w:sz w:val="20"/>
                <w:szCs w:val="20"/>
                <w:lang w:bidi="en-US"/>
              </w:rPr>
            </w:pPr>
            <w:r>
              <w:rPr>
                <w:rFonts w:ascii="Arial" w:hAnsi="Arial" w:cs="Arial"/>
                <w:sz w:val="20"/>
                <w:szCs w:val="20"/>
                <w:lang w:bidi="en-US"/>
              </w:rPr>
              <w:t>OBE</w:t>
            </w:r>
            <w:r w:rsidR="00F4315E" w:rsidRPr="00F4315E">
              <w:rPr>
                <w:rFonts w:ascii="Arial" w:hAnsi="Arial" w:cs="Arial"/>
                <w:sz w:val="20"/>
                <w:szCs w:val="20"/>
                <w:lang w:bidi="en-US"/>
              </w:rPr>
              <w:t xml:space="preserve"> </w:t>
            </w:r>
            <w:r w:rsidR="0074483E">
              <w:rPr>
                <w:rFonts w:ascii="Arial" w:hAnsi="Arial" w:cs="Arial"/>
                <w:sz w:val="20"/>
                <w:szCs w:val="20"/>
                <w:lang w:bidi="en-US"/>
              </w:rPr>
              <w:t>SME Sign off Signature</w:t>
            </w:r>
          </w:p>
        </w:tc>
        <w:tc>
          <w:tcPr>
            <w:tcW w:w="6750" w:type="dxa"/>
            <w:vAlign w:val="center"/>
          </w:tcPr>
          <w:p w:rsidR="00F4315E" w:rsidRPr="00F4315E" w:rsidRDefault="00F4315E" w:rsidP="00F4315E">
            <w:pPr>
              <w:rPr>
                <w:rFonts w:ascii="Arial" w:hAnsi="Arial" w:cs="Arial"/>
                <w:sz w:val="20"/>
                <w:szCs w:val="20"/>
                <w:lang w:bidi="en-US"/>
              </w:rPr>
            </w:pPr>
          </w:p>
        </w:tc>
      </w:tr>
    </w:tbl>
    <w:p w:rsidR="00E95EE4" w:rsidRPr="0074126D" w:rsidRDefault="004B545B" w:rsidP="0074126D">
      <w:pPr>
        <w:rPr>
          <w:lang w:bidi="en-US"/>
        </w:rPr>
      </w:pPr>
      <w:r>
        <w:rPr>
          <w:noProof/>
          <w:lang w:val="en-US" w:eastAsia="en-US"/>
        </w:rPr>
        <mc:AlternateContent>
          <mc:Choice Requires="wpg">
            <w:drawing>
              <wp:anchor distT="0" distB="0" distL="114300" distR="114300" simplePos="0" relativeHeight="251681792" behindDoc="0" locked="0" layoutInCell="1" allowOverlap="1" wp14:anchorId="786142CB" wp14:editId="0C5D0B77">
                <wp:simplePos x="0" y="0"/>
                <wp:positionH relativeFrom="column">
                  <wp:posOffset>2516505</wp:posOffset>
                </wp:positionH>
                <wp:positionV relativeFrom="paragraph">
                  <wp:posOffset>6634480</wp:posOffset>
                </wp:positionV>
                <wp:extent cx="981710" cy="1351915"/>
                <wp:effectExtent l="0" t="0" r="27940" b="63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1710" cy="1351915"/>
                          <a:chOff x="0" y="0"/>
                          <a:chExt cx="981710" cy="1351987"/>
                        </a:xfrm>
                      </wpg:grpSpPr>
                      <pic:pic xmlns:pic="http://schemas.openxmlformats.org/drawingml/2006/picture">
                        <pic:nvPicPr>
                          <pic:cNvPr id="59394" name="Picture 2" descr="thumbi"/>
                          <pic:cNvPicPr>
                            <a:picLocks noChangeAspect="1"/>
                          </pic:cNvPicPr>
                        </pic:nvPicPr>
                        <pic:blipFill>
                          <a:blip r:embed="rId1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170121" y="0"/>
                            <a:ext cx="616688" cy="1084521"/>
                          </a:xfrm>
                          <a:prstGeom prst="rect">
                            <a:avLst/>
                          </a:prstGeom>
                          <a:noFill/>
                          <a:ln>
                            <a:noFill/>
                          </a:ln>
                          <a:extLst/>
                        </pic:spPr>
                      </pic:pic>
                      <wps:wsp>
                        <wps:cNvPr id="59395" name="Text Box 5"/>
                        <wps:cNvSpPr txBox="1">
                          <a:spLocks noChangeArrowheads="1"/>
                        </wps:cNvSpPr>
                        <wps:spPr bwMode="gray">
                          <a:xfrm>
                            <a:off x="0" y="903677"/>
                            <a:ext cx="981710" cy="448310"/>
                          </a:xfrm>
                          <a:prstGeom prst="rect">
                            <a:avLst/>
                          </a:prstGeom>
                          <a:noFill/>
                          <a:ln>
                            <a:noFill/>
                          </a:ln>
                          <a:effectLst>
                            <a:prstShdw prst="shdw17" dist="17961" dir="2700000">
                              <a:srgbClr val="927829"/>
                            </a:prst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39F8" w:rsidRPr="00F4315E" w:rsidRDefault="00D139F8" w:rsidP="00E95EE4">
                              <w:pPr>
                                <w:pStyle w:val="NormalWeb"/>
                                <w:spacing w:before="240" w:beforeAutospacing="0" w:after="0" w:afterAutospacing="0"/>
                                <w:jc w:val="center"/>
                                <w:textAlignment w:val="baseline"/>
                                <w:rPr>
                                  <w:sz w:val="6"/>
                                </w:rPr>
                              </w:pPr>
                              <w:r w:rsidRPr="00F4315E">
                                <w:rPr>
                                  <w:rFonts w:ascii="Arial" w:hAnsi="Arial" w:cstheme="minorBidi"/>
                                  <w:color w:val="0B6CB9"/>
                                  <w:kern w:val="24"/>
                                  <w:sz w:val="28"/>
                                  <w:szCs w:val="80"/>
                                </w:rPr>
                                <w:t>Thank You!</w:t>
                              </w:r>
                            </w:p>
                          </w:txbxContent>
                        </wps:txbx>
                        <wps:bodyPr wrap="none" lIns="45720" rIns="45720">
                          <a:spAutoFit/>
                        </wps:bodyPr>
                      </wps:wsp>
                    </wpg:wgp>
                  </a:graphicData>
                </a:graphic>
                <wp14:sizeRelH relativeFrom="page">
                  <wp14:pctWidth>0</wp14:pctWidth>
                </wp14:sizeRelH>
                <wp14:sizeRelV relativeFrom="page">
                  <wp14:pctHeight>0</wp14:pctHeight>
                </wp14:sizeRelV>
              </wp:anchor>
            </w:drawing>
          </mc:Choice>
          <mc:Fallback>
            <w:pict>
              <v:group w14:anchorId="786142CB" id="Group 5" o:spid="_x0000_s1026" style="position:absolute;margin-left:198.15pt;margin-top:522.4pt;width:77.3pt;height:106.45pt;z-index:251681792" coordsize="9817,135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thumbi" style="position:absolute;left:1701;width:6167;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">
                  <v:imagedata r:id="rId17" o:title="thumbi" chromakey="white"/>
                  <v:path arrowok="t"/>
                </v:shape>
                <v:shapetype id="_x0000_t202" coordsize="21600,21600" o:spt="202" path="m,l,21600r21600,l21600,xe">
                  <v:stroke joinstyle="miter"/>
                  <v:path gradientshapeok="t" o:connecttype="rect"/>
                </v:shapetype>
                <v:shape id="Text Box 5" o:spid="_x0000_s1028" type="#_x0000_t202" style="position:absolute;top:9036;width:9817;height:4483;visibility:visible;mso-wrap-style:none;v-text-anchor:top"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" filled="f" stroked="f">
                  <v:imagedata embosscolor="shadow add(51)"/>
                  <v:shadow on="t" type="emboss" color="#927829" color2="shadow add(102)" offset="1pt,1pt" offset2="-1pt,-1pt"/>
                  <v:textbox style="mso-fit-shape-to-text:t" inset="3.6pt,,3.6pt">
                    <w:txbxContent>
                      <w:p w:rsidR="00D139F8" w:rsidRPr="00F4315E" w:rsidRDefault="00D139F8" w:rsidP="00E95EE4">
                        <w:pPr>
                          <w:pStyle w:val="NormalWeb"/>
                          <w:spacing w:before="240" w:beforeAutospacing="0" w:after="0" w:afterAutospacing="0"/>
                          <w:jc w:val="center"/>
                          <w:textAlignment w:val="baseline"/>
                          <w:rPr>
                            <w:sz w:val="6"/>
                          </w:rPr>
                        </w:pPr>
                        <w:r w:rsidRPr="00F4315E">
                          <w:rPr>
                            <w:rFonts w:ascii="Arial" w:hAnsi="Arial" w:cstheme="minorBidi"/>
                            <w:color w:val="0B6CB9"/>
                            <w:kern w:val="24"/>
                            <w:sz w:val="28"/>
                            <w:szCs w:val="80"/>
                          </w:rPr>
                          <w:t>Thank You!</w:t>
                        </w:r>
                      </w:p>
                    </w:txbxContent>
                  </v:textbox>
                </v:shape>
              </v:group>
            </w:pict>
          </mc:Fallback>
        </mc:AlternateContent>
      </w:r>
    </w:p>
    <w:sectPr w:rsidR="00E95EE4" w:rsidRPr="0074126D" w:rsidSect="0091215E">
      <w:pgSz w:w="12240" w:h="15840" w:code="1"/>
      <w:pgMar w:top="1440" w:right="1080" w:bottom="1440" w:left="1267" w:header="720" w:footer="72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5D4" w:rsidRDefault="004435D4" w:rsidP="001500BD">
      <w:pPr>
        <w:spacing w:after="0" w:line="240" w:lineRule="auto"/>
      </w:pPr>
      <w:r>
        <w:separator/>
      </w:r>
    </w:p>
  </w:endnote>
  <w:endnote w:type="continuationSeparator" w:id="0">
    <w:p w:rsidR="004435D4" w:rsidRDefault="004435D4" w:rsidP="0015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94403"/>
      <w:docPartObj>
        <w:docPartGallery w:val="Page Numbers (Bottom of Page)"/>
        <w:docPartUnique/>
      </w:docPartObj>
    </w:sdtPr>
    <w:sdtContent>
      <w:p w:rsidR="00D139F8" w:rsidRDefault="00D139F8">
        <w:pPr>
          <w:pStyle w:val="Footer"/>
          <w:jc w:val="right"/>
        </w:pPr>
        <w:r>
          <w:fldChar w:fldCharType="begin"/>
        </w:r>
        <w:r>
          <w:instrText xml:space="preserve"> PAGE   \* MERGEFORMAT </w:instrText>
        </w:r>
        <w:r>
          <w:fldChar w:fldCharType="separate"/>
        </w:r>
        <w:r w:rsidR="009A0F13">
          <w:rPr>
            <w:noProof/>
          </w:rPr>
          <w:t>2</w:t>
        </w:r>
        <w:r>
          <w:rPr>
            <w:noProof/>
          </w:rPr>
          <w:fldChar w:fldCharType="end"/>
        </w:r>
      </w:p>
    </w:sdtContent>
  </w:sdt>
  <w:p w:rsidR="00D139F8" w:rsidRPr="00133A03" w:rsidRDefault="00D139F8">
    <w:pPr>
      <w:pStyle w:val="Footer"/>
      <w:rPr>
        <w:rFonts w:ascii="Arial" w:hAnsi="Arial" w:cs="Arial"/>
        <w:sz w:val="20"/>
        <w:szCs w:val="20"/>
      </w:rPr>
    </w:pPr>
    <w:r>
      <w:rPr>
        <w:rFonts w:ascii="Arial" w:hAnsi="Arial" w:cs="Arial"/>
        <w:sz w:val="20"/>
        <w:szCs w:val="20"/>
      </w:rPr>
      <w:t>Ver.</w:t>
    </w:r>
    <w:r w:rsidRPr="00133A03">
      <w:rPr>
        <w:rFonts w:ascii="Arial" w:hAnsi="Arial" w:cs="Arial"/>
        <w:sz w:val="20"/>
        <w:szCs w:val="20"/>
      </w:rPr>
      <w:t xml:space="preserve"> 4.3</w:t>
    </w:r>
    <w:r>
      <w:rPr>
        <w:rFonts w:ascii="Arial" w:hAnsi="Arial" w:cs="Arial"/>
        <w:sz w:val="20"/>
        <w:szCs w:val="20"/>
      </w:rPr>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94398"/>
      <w:docPartObj>
        <w:docPartGallery w:val="Page Numbers (Bottom of Page)"/>
        <w:docPartUnique/>
      </w:docPartObj>
    </w:sdtPr>
    <w:sdtContent>
      <w:p w:rsidR="00D139F8" w:rsidRDefault="00D139F8">
        <w:pPr>
          <w:pStyle w:val="Footer"/>
          <w:jc w:val="right"/>
        </w:pPr>
        <w:r>
          <w:fldChar w:fldCharType="begin"/>
        </w:r>
        <w:r>
          <w:instrText xml:space="preserve"> PAGE   \* MERGEFORMAT </w:instrText>
        </w:r>
        <w:r>
          <w:fldChar w:fldCharType="separate"/>
        </w:r>
        <w:r w:rsidR="009A0F13">
          <w:rPr>
            <w:noProof/>
          </w:rPr>
          <w:t>1</w:t>
        </w:r>
        <w:r>
          <w:rPr>
            <w:noProof/>
          </w:rPr>
          <w:fldChar w:fldCharType="end"/>
        </w:r>
      </w:p>
    </w:sdtContent>
  </w:sdt>
  <w:p w:rsidR="00D139F8" w:rsidRPr="000D7D2B" w:rsidRDefault="00D139F8">
    <w:pPr>
      <w:pStyle w:val="Footer"/>
      <w:rPr>
        <w:rFonts w:ascii="Arial" w:hAnsi="Arial" w:cs="Arial"/>
        <w:sz w:val="20"/>
        <w:szCs w:val="20"/>
      </w:rPr>
    </w:pPr>
    <w:r w:rsidRPr="000D7D2B">
      <w:rPr>
        <w:rFonts w:ascii="Arial" w:hAnsi="Arial" w:cs="Arial"/>
        <w:sz w:val="20"/>
        <w:szCs w:val="20"/>
      </w:rPr>
      <w:t>Ver. 4.3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5D4" w:rsidRDefault="004435D4" w:rsidP="001500BD">
      <w:pPr>
        <w:spacing w:after="0" w:line="240" w:lineRule="auto"/>
      </w:pPr>
      <w:r>
        <w:separator/>
      </w:r>
    </w:p>
  </w:footnote>
  <w:footnote w:type="continuationSeparator" w:id="0">
    <w:p w:rsidR="004435D4" w:rsidRDefault="004435D4" w:rsidP="00150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9F8" w:rsidRDefault="00D139F8">
    <w:pPr>
      <w:pStyle w:val="Header"/>
      <w:rPr>
        <w:rFonts w:asciiTheme="majorHAnsi" w:eastAsiaTheme="majorEastAsia" w:hAnsiTheme="majorHAnsi" w:cstheme="majorBidi"/>
      </w:rPr>
    </w:pPr>
    <w:r>
      <w:rPr>
        <w:rFonts w:asciiTheme="majorHAnsi" w:eastAsiaTheme="majorEastAsia" w:hAnsiTheme="majorHAnsi" w:cstheme="majorBidi"/>
        <w:noProof/>
        <w:lang w:val="en-US" w:eastAsia="en-US"/>
      </w:rPr>
      <mc:AlternateContent>
        <mc:Choice Requires="wps">
          <w:drawing>
            <wp:anchor distT="0" distB="0" distL="114300" distR="114300" simplePos="0" relativeHeight="251665408" behindDoc="0" locked="0" layoutInCell="1" allowOverlap="1" wp14:anchorId="786142D7" wp14:editId="72B09BF3">
              <wp:simplePos x="0" y="0"/>
              <wp:positionH relativeFrom="column">
                <wp:posOffset>1708785</wp:posOffset>
              </wp:positionH>
              <wp:positionV relativeFrom="paragraph">
                <wp:posOffset>-10795</wp:posOffset>
              </wp:positionV>
              <wp:extent cx="2505710" cy="350520"/>
              <wp:effectExtent l="0" t="0" r="1905"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710" cy="350520"/>
                      </a:xfrm>
                      <a:prstGeom prst="rect">
                        <a:avLst/>
                      </a:prstGeom>
                      <a:solidFill>
                        <a:srgbClr val="FFFFFF"/>
                      </a:solidFill>
                      <a:ln w="9525">
                        <a:noFill/>
                        <a:miter lim="800000"/>
                        <a:headEnd/>
                        <a:tailEnd/>
                      </a:ln>
                    </wps:spPr>
                    <wps:txbx>
                      <w:txbxContent>
                        <w:p w:rsidR="00D139F8" w:rsidRPr="00981DE3" w:rsidRDefault="00D139F8" w:rsidP="000160C4">
                          <w:pPr>
                            <w:spacing w:after="0"/>
                            <w:jc w:val="center"/>
                            <w:rPr>
                              <w:rFonts w:ascii="Arial" w:hAnsi="Arial" w:cs="Arial"/>
                              <w:b/>
                            </w:rPr>
                          </w:pPr>
                          <w:r>
                            <w:rPr>
                              <w:rFonts w:ascii="Arial" w:hAnsi="Arial" w:cs="Arial"/>
                              <w:b/>
                            </w:rPr>
                            <w:t>Knowledge Document</w:t>
                          </w:r>
                        </w:p>
                      </w:txbxContent>
                    </wps:txbx>
                    <wps:bodyPr rot="0" vert="horz" wrap="square" lIns="91440" tIns="45720" rIns="91440" bIns="45720" anchor="ctr" anchorCtr="0">
                      <a:noAutofit/>
                    </wps:bodyPr>
                  </wps:wsp>
                </a:graphicData>
              </a:graphic>
              <wp14:sizeRelH relativeFrom="margin">
                <wp14:pctWidth>40000</wp14:pctWidth>
              </wp14:sizeRelH>
              <wp14:sizeRelV relativeFrom="margin">
                <wp14:pctHeight>0</wp14:pctHeight>
              </wp14:sizeRelV>
            </wp:anchor>
          </w:drawing>
        </mc:Choice>
        <mc:Fallback>
          <w:pict>
            <v:shapetype w14:anchorId="786142D7" id="_x0000_t202" coordsize="21600,21600" o:spt="202" path="m,l,21600r21600,l21600,xe">
              <v:stroke joinstyle="miter"/>
              <v:path gradientshapeok="t" o:connecttype="rect"/>
            </v:shapetype>
            <v:shape id="Text Box 2" o:spid="_x0000_s1029" type="#_x0000_t202" style="position:absolute;margin-left:134.55pt;margin-top:-.85pt;width:197.3pt;height:27.6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" stroked="f">
              <v:textbox>
                <w:txbxContent>
                  <w:p w:rsidR="00D139F8" w:rsidRPr="00981DE3" w:rsidRDefault="00D139F8" w:rsidP="000160C4">
                    <w:pPr>
                      <w:spacing w:after="0"/>
                      <w:jc w:val="center"/>
                      <w:rPr>
                        <w:rFonts w:ascii="Arial" w:hAnsi="Arial" w:cs="Arial"/>
                        <w:b/>
                      </w:rPr>
                    </w:pPr>
                    <w:r>
                      <w:rPr>
                        <w:rFonts w:ascii="Arial" w:hAnsi="Arial" w:cs="Arial"/>
                        <w:b/>
                      </w:rPr>
                      <w:t>Knowledge Document</w:t>
                    </w:r>
                  </w:p>
                </w:txbxContent>
              </v:textbox>
              <w10:wrap type="square"/>
            </v:shape>
          </w:pict>
        </mc:Fallback>
      </mc:AlternateContent>
    </w:r>
    <w:r w:rsidRPr="001500BD">
      <w:rPr>
        <w:rFonts w:asciiTheme="majorHAnsi" w:eastAsiaTheme="majorEastAsia" w:hAnsiTheme="majorHAnsi" w:cstheme="majorBidi"/>
        <w:noProof/>
        <w:lang w:val="en-US" w:eastAsia="en-US"/>
      </w:rPr>
      <w:drawing>
        <wp:anchor distT="0" distB="0" distL="114300" distR="114300" simplePos="0" relativeHeight="251662336" behindDoc="0" locked="0" layoutInCell="1" allowOverlap="1" wp14:anchorId="786142D8" wp14:editId="786142D9">
          <wp:simplePos x="0" y="0"/>
          <wp:positionH relativeFrom="column">
            <wp:posOffset>5181600</wp:posOffset>
          </wp:positionH>
          <wp:positionV relativeFrom="paragraph">
            <wp:posOffset>57150</wp:posOffset>
          </wp:positionV>
          <wp:extent cx="1143000" cy="238125"/>
          <wp:effectExtent l="0" t="0" r="0" b="9525"/>
          <wp:wrapSquare wrapText="bothSides"/>
          <wp:docPr id="790"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L Logo.bmp"/>
                  <pic:cNvPicPr/>
                </pic:nvPicPr>
                <pic:blipFill>
                  <a:blip r:embed="rId1">
                    <a:extLst>
                      <a:ext uri="{28A0092B-C50C-407E-A947-70E740481C1C}">
                        <a14:useLocalDpi xmlns:a14="http://schemas.microsoft.com/office/drawing/2010/main" val="0"/>
                      </a:ext>
                    </a:extLst>
                  </a:blip>
                  <a:stretch>
                    <a:fillRect/>
                  </a:stretch>
                </pic:blipFill>
                <pic:spPr>
                  <a:xfrm>
                    <a:off x="0" y="0"/>
                    <a:ext cx="1143000" cy="238125"/>
                  </a:xfrm>
                  <a:prstGeom prst="rect">
                    <a:avLst/>
                  </a:prstGeom>
                </pic:spPr>
              </pic:pic>
            </a:graphicData>
          </a:graphic>
        </wp:anchor>
      </w:drawing>
    </w:r>
    <w:r w:rsidRPr="001500BD">
      <w:rPr>
        <w:rFonts w:asciiTheme="majorHAnsi" w:eastAsiaTheme="majorEastAsia" w:hAnsiTheme="majorHAnsi" w:cstheme="majorBidi"/>
        <w:noProof/>
        <w:lang w:val="en-US" w:eastAsia="en-US"/>
      </w:rPr>
      <w:drawing>
        <wp:anchor distT="0" distB="0" distL="114300" distR="114300" simplePos="0" relativeHeight="251661312" behindDoc="0" locked="0" layoutInCell="1" allowOverlap="1" wp14:anchorId="786142DA" wp14:editId="786142DB">
          <wp:simplePos x="0" y="0"/>
          <wp:positionH relativeFrom="column">
            <wp:posOffset>-382270</wp:posOffset>
          </wp:positionH>
          <wp:positionV relativeFrom="paragraph">
            <wp:posOffset>-38100</wp:posOffset>
          </wp:positionV>
          <wp:extent cx="781685" cy="381000"/>
          <wp:effectExtent l="0" t="0" r="0" b="0"/>
          <wp:wrapSquare wrapText="bothSides"/>
          <wp:docPr id="79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 Logo.gif"/>
                  <pic:cNvPicPr/>
                </pic:nvPicPr>
                <pic:blipFill>
                  <a:blip r:embed="rId2">
                    <a:extLst>
                      <a:ext uri="{28A0092B-C50C-407E-A947-70E740481C1C}">
                        <a14:useLocalDpi xmlns:a14="http://schemas.microsoft.com/office/drawing/2010/main" val="0"/>
                      </a:ext>
                    </a:extLst>
                  </a:blip>
                  <a:stretch>
                    <a:fillRect/>
                  </a:stretch>
                </pic:blipFill>
                <pic:spPr>
                  <a:xfrm>
                    <a:off x="0" y="0"/>
                    <a:ext cx="781685" cy="381000"/>
                  </a:xfrm>
                  <a:prstGeom prst="rect">
                    <a:avLst/>
                  </a:prstGeom>
                </pic:spPr>
              </pic:pic>
            </a:graphicData>
          </a:graphic>
        </wp:anchor>
      </w:drawing>
    </w:r>
  </w:p>
  <w:p w:rsidR="00D139F8" w:rsidRDefault="00D139F8">
    <w:pPr>
      <w:pStyle w:val="Header"/>
    </w:pPr>
    <w:r>
      <w:rPr>
        <w:noProof/>
        <w:lang w:val="en-US" w:eastAsia="en-US"/>
      </w:rPr>
      <mc:AlternateContent>
        <mc:Choice Requires="wps">
          <w:drawing>
            <wp:anchor distT="4294967295" distB="4294967295" distL="114300" distR="114300" simplePos="0" relativeHeight="251663360" behindDoc="0" locked="0" layoutInCell="1" allowOverlap="1" wp14:anchorId="786142DC" wp14:editId="4010192C">
              <wp:simplePos x="0" y="0"/>
              <wp:positionH relativeFrom="column">
                <wp:posOffset>-323850</wp:posOffset>
              </wp:positionH>
              <wp:positionV relativeFrom="paragraph">
                <wp:posOffset>179069</wp:posOffset>
              </wp:positionV>
              <wp:extent cx="6648450" cy="0"/>
              <wp:effectExtent l="0" t="0" r="19050"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4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37C2C6A" id="Straight Connector 15"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5pt,14.1pt" to="49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" strokecolor="#4579b8 [3044]">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9F8" w:rsidRDefault="00D139F8">
    <w:pPr>
      <w:pStyle w:val="Header"/>
    </w:pPr>
    <w:r>
      <w:rPr>
        <w:noProof/>
        <w:lang w:val="en-US" w:eastAsia="en-US"/>
      </w:rPr>
      <w:drawing>
        <wp:anchor distT="0" distB="0" distL="114300" distR="114300" simplePos="0" relativeHeight="251659264" behindDoc="0" locked="0" layoutInCell="1" allowOverlap="1" wp14:anchorId="786142DD" wp14:editId="786142DE">
          <wp:simplePos x="0" y="0"/>
          <wp:positionH relativeFrom="column">
            <wp:posOffset>5219700</wp:posOffset>
          </wp:positionH>
          <wp:positionV relativeFrom="paragraph">
            <wp:posOffset>9525</wp:posOffset>
          </wp:positionV>
          <wp:extent cx="1143000" cy="238125"/>
          <wp:effectExtent l="0" t="0" r="0" b="9525"/>
          <wp:wrapSquare wrapText="bothSides"/>
          <wp:docPr id="792"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L Logo.bmp"/>
                  <pic:cNvPicPr/>
                </pic:nvPicPr>
                <pic:blipFill>
                  <a:blip r:embed="rId1">
                    <a:extLst>
                      <a:ext uri="{28A0092B-C50C-407E-A947-70E740481C1C}">
                        <a14:useLocalDpi xmlns:a14="http://schemas.microsoft.com/office/drawing/2010/main" val="0"/>
                      </a:ext>
                    </a:extLst>
                  </a:blip>
                  <a:stretch>
                    <a:fillRect/>
                  </a:stretch>
                </pic:blipFill>
                <pic:spPr>
                  <a:xfrm>
                    <a:off x="0" y="0"/>
                    <a:ext cx="1143000" cy="238125"/>
                  </a:xfrm>
                  <a:prstGeom prst="rect">
                    <a:avLst/>
                  </a:prstGeom>
                </pic:spPr>
              </pic:pic>
            </a:graphicData>
          </a:graphic>
        </wp:anchor>
      </w:drawing>
    </w:r>
    <w:r>
      <w:rPr>
        <w:noProof/>
        <w:lang w:val="en-US" w:eastAsia="en-US"/>
      </w:rPr>
      <w:drawing>
        <wp:anchor distT="0" distB="0" distL="114300" distR="114300" simplePos="0" relativeHeight="251658240" behindDoc="0" locked="0" layoutInCell="1" allowOverlap="1" wp14:anchorId="786142DF" wp14:editId="786142E0">
          <wp:simplePos x="0" y="0"/>
          <wp:positionH relativeFrom="column">
            <wp:posOffset>-467995</wp:posOffset>
          </wp:positionH>
          <wp:positionV relativeFrom="paragraph">
            <wp:posOffset>-38100</wp:posOffset>
          </wp:positionV>
          <wp:extent cx="781685" cy="381000"/>
          <wp:effectExtent l="0" t="0" r="0" b="0"/>
          <wp:wrapSquare wrapText="bothSides"/>
          <wp:docPr id="793" name="Picture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 Logo.gif"/>
                  <pic:cNvPicPr/>
                </pic:nvPicPr>
                <pic:blipFill>
                  <a:blip r:embed="rId2">
                    <a:extLst>
                      <a:ext uri="{28A0092B-C50C-407E-A947-70E740481C1C}">
                        <a14:useLocalDpi xmlns:a14="http://schemas.microsoft.com/office/drawing/2010/main" val="0"/>
                      </a:ext>
                    </a:extLst>
                  </a:blip>
                  <a:stretch>
                    <a:fillRect/>
                  </a:stretch>
                </pic:blipFill>
                <pic:spPr>
                  <a:xfrm>
                    <a:off x="0" y="0"/>
                    <a:ext cx="781685" cy="381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3251A"/>
    <w:multiLevelType w:val="multilevel"/>
    <w:tmpl w:val="30F8F34C"/>
    <w:lvl w:ilvl="0">
      <w:start w:val="1"/>
      <w:numFmt w:val="decimal"/>
      <w:pStyle w:val="Heading1"/>
      <w:lvlText w:val="%1."/>
      <w:lvlJc w:val="left"/>
      <w:pPr>
        <w:ind w:left="360" w:hanging="360"/>
      </w:pPr>
      <w:rPr>
        <w:rFonts w:hint="default"/>
      </w:rPr>
    </w:lvl>
    <w:lvl w:ilvl="1">
      <w:start w:val="1"/>
      <w:numFmt w:val="decimal"/>
      <w:pStyle w:val="Style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B33378"/>
    <w:multiLevelType w:val="hybridMultilevel"/>
    <w:tmpl w:val="79C057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DF2142"/>
    <w:multiLevelType w:val="hybridMultilevel"/>
    <w:tmpl w:val="FEEEB5CC"/>
    <w:lvl w:ilvl="0" w:tplc="D46E17B6">
      <w:start w:val="1"/>
      <w:numFmt w:val="bullet"/>
      <w:pStyle w:val="HCLTBullet1"/>
      <w:lvlText w:val=""/>
      <w:lvlJc w:val="left"/>
      <w:pPr>
        <w:tabs>
          <w:tab w:val="num" w:pos="144"/>
        </w:tabs>
        <w:ind w:left="216"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1821A7"/>
    <w:multiLevelType w:val="hybridMultilevel"/>
    <w:tmpl w:val="0BA06656"/>
    <w:lvl w:ilvl="0" w:tplc="0C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C7D49B5"/>
    <w:multiLevelType w:val="hybridMultilevel"/>
    <w:tmpl w:val="1548CD50"/>
    <w:lvl w:ilvl="0" w:tplc="04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49574558"/>
    <w:multiLevelType w:val="hybridMultilevel"/>
    <w:tmpl w:val="D864FAA4"/>
    <w:lvl w:ilvl="0" w:tplc="68CE1B6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56F4255A"/>
    <w:multiLevelType w:val="hybridMultilevel"/>
    <w:tmpl w:val="1548CD50"/>
    <w:lvl w:ilvl="0" w:tplc="04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60FA1B46"/>
    <w:multiLevelType w:val="hybridMultilevel"/>
    <w:tmpl w:val="13B0A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627000"/>
    <w:multiLevelType w:val="hybridMultilevel"/>
    <w:tmpl w:val="15C0B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77C5A28"/>
    <w:multiLevelType w:val="multilevel"/>
    <w:tmpl w:val="019CFDF4"/>
    <w:lvl w:ilvl="0">
      <w:start w:val="1"/>
      <w:numFmt w:val="bullet"/>
      <w:pStyle w:val="HCLBullet1"/>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Arial" w:hAnsi="Arial" w:hint="default"/>
      </w:rPr>
    </w:lvl>
    <w:lvl w:ilvl="2">
      <w:start w:val="1"/>
      <w:numFmt w:val="bullet"/>
      <w:lvlText w:val="−"/>
      <w:lvlJc w:val="left"/>
      <w:pPr>
        <w:tabs>
          <w:tab w:val="num" w:pos="1080"/>
        </w:tabs>
        <w:ind w:left="1080" w:hanging="360"/>
      </w:pPr>
      <w:rPr>
        <w:rFonts w:ascii="Arial" w:hAnsi="Aria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7AC0647"/>
    <w:multiLevelType w:val="multilevel"/>
    <w:tmpl w:val="62F019AC"/>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BF660C5"/>
    <w:multiLevelType w:val="hybridMultilevel"/>
    <w:tmpl w:val="C5E4559E"/>
    <w:lvl w:ilvl="0" w:tplc="0C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9"/>
  </w:num>
  <w:num w:numId="3">
    <w:abstractNumId w:val="2"/>
  </w:num>
  <w:num w:numId="4">
    <w:abstractNumId w:val="8"/>
  </w:num>
  <w:num w:numId="5">
    <w:abstractNumId w:val="0"/>
  </w:num>
  <w:num w:numId="6">
    <w:abstractNumId w:val="7"/>
  </w:num>
  <w:num w:numId="7">
    <w:abstractNumId w:val="1"/>
  </w:num>
  <w:num w:numId="8">
    <w:abstractNumId w:val="11"/>
  </w:num>
  <w:num w:numId="9">
    <w:abstractNumId w:val="3"/>
  </w:num>
  <w:num w:numId="10">
    <w:abstractNumId w:val="6"/>
  </w:num>
  <w:num w:numId="11">
    <w:abstractNumId w:val="4"/>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0F9"/>
    <w:rsid w:val="000046C0"/>
    <w:rsid w:val="00013898"/>
    <w:rsid w:val="000160C4"/>
    <w:rsid w:val="00022213"/>
    <w:rsid w:val="0002587F"/>
    <w:rsid w:val="0003516E"/>
    <w:rsid w:val="000434F5"/>
    <w:rsid w:val="00050FA5"/>
    <w:rsid w:val="00061C6E"/>
    <w:rsid w:val="00096E5A"/>
    <w:rsid w:val="000A5196"/>
    <w:rsid w:val="000B3EA9"/>
    <w:rsid w:val="000D7D2B"/>
    <w:rsid w:val="000F65B3"/>
    <w:rsid w:val="001107A9"/>
    <w:rsid w:val="00133A03"/>
    <w:rsid w:val="001440F0"/>
    <w:rsid w:val="0014415E"/>
    <w:rsid w:val="001500BD"/>
    <w:rsid w:val="0015088C"/>
    <w:rsid w:val="001843E0"/>
    <w:rsid w:val="0018607E"/>
    <w:rsid w:val="00187B8F"/>
    <w:rsid w:val="001B7D6D"/>
    <w:rsid w:val="001C43CB"/>
    <w:rsid w:val="001C5544"/>
    <w:rsid w:val="00206774"/>
    <w:rsid w:val="00210AE8"/>
    <w:rsid w:val="00241E63"/>
    <w:rsid w:val="00244053"/>
    <w:rsid w:val="00255705"/>
    <w:rsid w:val="00260AE4"/>
    <w:rsid w:val="00276CCE"/>
    <w:rsid w:val="00281ED7"/>
    <w:rsid w:val="00295E30"/>
    <w:rsid w:val="002A4BE2"/>
    <w:rsid w:val="002C72D9"/>
    <w:rsid w:val="002D0983"/>
    <w:rsid w:val="002D5A1E"/>
    <w:rsid w:val="002F662B"/>
    <w:rsid w:val="0030140C"/>
    <w:rsid w:val="003037B7"/>
    <w:rsid w:val="00314EED"/>
    <w:rsid w:val="00316EAA"/>
    <w:rsid w:val="00322F2B"/>
    <w:rsid w:val="003405A4"/>
    <w:rsid w:val="00343160"/>
    <w:rsid w:val="003448E4"/>
    <w:rsid w:val="0036641E"/>
    <w:rsid w:val="00390EB9"/>
    <w:rsid w:val="003F24A7"/>
    <w:rsid w:val="0040220F"/>
    <w:rsid w:val="00421ADA"/>
    <w:rsid w:val="00426495"/>
    <w:rsid w:val="00427EC4"/>
    <w:rsid w:val="00431723"/>
    <w:rsid w:val="004435D4"/>
    <w:rsid w:val="004511EE"/>
    <w:rsid w:val="00454092"/>
    <w:rsid w:val="004811E1"/>
    <w:rsid w:val="00484E1D"/>
    <w:rsid w:val="00492CDA"/>
    <w:rsid w:val="004B42C8"/>
    <w:rsid w:val="004B545B"/>
    <w:rsid w:val="00513AD4"/>
    <w:rsid w:val="00525FA4"/>
    <w:rsid w:val="00526AE5"/>
    <w:rsid w:val="00531CB4"/>
    <w:rsid w:val="00545C8B"/>
    <w:rsid w:val="005532EA"/>
    <w:rsid w:val="005716B5"/>
    <w:rsid w:val="005B27FE"/>
    <w:rsid w:val="005C055F"/>
    <w:rsid w:val="005D56EA"/>
    <w:rsid w:val="005E7329"/>
    <w:rsid w:val="00602650"/>
    <w:rsid w:val="00612C89"/>
    <w:rsid w:val="00691DE2"/>
    <w:rsid w:val="00696FA2"/>
    <w:rsid w:val="006B3212"/>
    <w:rsid w:val="006D59F5"/>
    <w:rsid w:val="006E0C9F"/>
    <w:rsid w:val="006E7FD1"/>
    <w:rsid w:val="006F071D"/>
    <w:rsid w:val="006F1A5D"/>
    <w:rsid w:val="00707A4A"/>
    <w:rsid w:val="00713F96"/>
    <w:rsid w:val="0074126D"/>
    <w:rsid w:val="0074483E"/>
    <w:rsid w:val="007624CF"/>
    <w:rsid w:val="0076365C"/>
    <w:rsid w:val="007640F9"/>
    <w:rsid w:val="00792253"/>
    <w:rsid w:val="007A72FF"/>
    <w:rsid w:val="007B2CA8"/>
    <w:rsid w:val="007D59A1"/>
    <w:rsid w:val="00806767"/>
    <w:rsid w:val="0083454F"/>
    <w:rsid w:val="00836162"/>
    <w:rsid w:val="00883474"/>
    <w:rsid w:val="00883B8D"/>
    <w:rsid w:val="00891C6C"/>
    <w:rsid w:val="00896468"/>
    <w:rsid w:val="008A2F22"/>
    <w:rsid w:val="008B413E"/>
    <w:rsid w:val="008D440F"/>
    <w:rsid w:val="008E65CD"/>
    <w:rsid w:val="00903F4A"/>
    <w:rsid w:val="00905478"/>
    <w:rsid w:val="0091215E"/>
    <w:rsid w:val="00921024"/>
    <w:rsid w:val="00931CB6"/>
    <w:rsid w:val="00940F38"/>
    <w:rsid w:val="00965C1A"/>
    <w:rsid w:val="00972AFF"/>
    <w:rsid w:val="00981DE3"/>
    <w:rsid w:val="00984004"/>
    <w:rsid w:val="0099230B"/>
    <w:rsid w:val="009A0F13"/>
    <w:rsid w:val="009A3E13"/>
    <w:rsid w:val="009B1DF1"/>
    <w:rsid w:val="009B67B3"/>
    <w:rsid w:val="009D0A32"/>
    <w:rsid w:val="009D3062"/>
    <w:rsid w:val="009F030A"/>
    <w:rsid w:val="009F05D5"/>
    <w:rsid w:val="00A1331E"/>
    <w:rsid w:val="00A37AFF"/>
    <w:rsid w:val="00A44B77"/>
    <w:rsid w:val="00A652BE"/>
    <w:rsid w:val="00A7231F"/>
    <w:rsid w:val="00A91435"/>
    <w:rsid w:val="00A96E44"/>
    <w:rsid w:val="00AB1E1E"/>
    <w:rsid w:val="00AB542F"/>
    <w:rsid w:val="00AC3DF1"/>
    <w:rsid w:val="00AD3D13"/>
    <w:rsid w:val="00AE1BA7"/>
    <w:rsid w:val="00B340DF"/>
    <w:rsid w:val="00B66A83"/>
    <w:rsid w:val="00BA1254"/>
    <w:rsid w:val="00BB0EF2"/>
    <w:rsid w:val="00BB5385"/>
    <w:rsid w:val="00BB7CD1"/>
    <w:rsid w:val="00BC2685"/>
    <w:rsid w:val="00C47BD9"/>
    <w:rsid w:val="00C6222B"/>
    <w:rsid w:val="00C70E04"/>
    <w:rsid w:val="00C7368A"/>
    <w:rsid w:val="00C810A7"/>
    <w:rsid w:val="00C82DAE"/>
    <w:rsid w:val="00C8353F"/>
    <w:rsid w:val="00C9535A"/>
    <w:rsid w:val="00CA3079"/>
    <w:rsid w:val="00CD7BF4"/>
    <w:rsid w:val="00CF71D3"/>
    <w:rsid w:val="00D07698"/>
    <w:rsid w:val="00D115C7"/>
    <w:rsid w:val="00D139F8"/>
    <w:rsid w:val="00D30D76"/>
    <w:rsid w:val="00D36870"/>
    <w:rsid w:val="00D4734F"/>
    <w:rsid w:val="00D54812"/>
    <w:rsid w:val="00D64603"/>
    <w:rsid w:val="00D65A56"/>
    <w:rsid w:val="00D827B2"/>
    <w:rsid w:val="00D87D74"/>
    <w:rsid w:val="00D95817"/>
    <w:rsid w:val="00DA15CA"/>
    <w:rsid w:val="00DC4927"/>
    <w:rsid w:val="00E13BCC"/>
    <w:rsid w:val="00E27A0A"/>
    <w:rsid w:val="00E46A52"/>
    <w:rsid w:val="00E471F0"/>
    <w:rsid w:val="00E665B1"/>
    <w:rsid w:val="00E74278"/>
    <w:rsid w:val="00E95EE4"/>
    <w:rsid w:val="00EB0001"/>
    <w:rsid w:val="00EC5DBB"/>
    <w:rsid w:val="00F01787"/>
    <w:rsid w:val="00F0325A"/>
    <w:rsid w:val="00F0623D"/>
    <w:rsid w:val="00F067B5"/>
    <w:rsid w:val="00F4315E"/>
    <w:rsid w:val="00F46FE3"/>
    <w:rsid w:val="00F82970"/>
    <w:rsid w:val="00F9070A"/>
    <w:rsid w:val="00FA2F85"/>
    <w:rsid w:val="00FA77A2"/>
    <w:rsid w:val="00FD28A2"/>
    <w:rsid w:val="00FE3D12"/>
    <w:rsid w:val="00FE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8D05"/>
  <w15:docId w15:val="{50DA8851-ED83-4E51-A271-F68B3341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4E1D"/>
    <w:pPr>
      <w:keepNext/>
      <w:keepLines/>
      <w:numPr>
        <w:numId w:val="5"/>
      </w:numPr>
      <w:shd w:val="clear" w:color="auto" w:fill="0F243E" w:themeFill="text2" w:themeFillShade="80"/>
      <w:spacing w:before="480" w:after="0"/>
      <w:outlineLvl w:val="0"/>
    </w:pPr>
    <w:rPr>
      <w:rFonts w:ascii="Arial" w:eastAsiaTheme="majorEastAsia" w:hAnsi="Arial" w:cs="Arial"/>
      <w:b/>
      <w:bCs/>
      <w:color w:val="FFFFFF" w:themeColor="background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0F9"/>
    <w:rPr>
      <w:rFonts w:ascii="Tahoma" w:hAnsi="Tahoma" w:cs="Tahoma"/>
      <w:sz w:val="16"/>
      <w:szCs w:val="16"/>
    </w:rPr>
  </w:style>
  <w:style w:type="paragraph" w:styleId="NoSpacing">
    <w:name w:val="No Spacing"/>
    <w:link w:val="NoSpacingChar"/>
    <w:uiPriority w:val="1"/>
    <w:qFormat/>
    <w:rsid w:val="00FE60ED"/>
    <w:pPr>
      <w:spacing w:after="0" w:line="240" w:lineRule="auto"/>
    </w:pPr>
    <w:rPr>
      <w:lang w:eastAsia="ja-JP"/>
    </w:rPr>
  </w:style>
  <w:style w:type="character" w:customStyle="1" w:styleId="NoSpacingChar">
    <w:name w:val="No Spacing Char"/>
    <w:basedOn w:val="DefaultParagraphFont"/>
    <w:link w:val="NoSpacing"/>
    <w:uiPriority w:val="1"/>
    <w:rsid w:val="00FE60ED"/>
    <w:rPr>
      <w:rFonts w:eastAsiaTheme="minorEastAsia"/>
      <w:lang w:eastAsia="ja-JP"/>
    </w:rPr>
  </w:style>
  <w:style w:type="paragraph" w:styleId="Header">
    <w:name w:val="header"/>
    <w:basedOn w:val="Normal"/>
    <w:link w:val="HeaderChar"/>
    <w:uiPriority w:val="99"/>
    <w:unhideWhenUsed/>
    <w:rsid w:val="00150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0BD"/>
  </w:style>
  <w:style w:type="paragraph" w:styleId="Footer">
    <w:name w:val="footer"/>
    <w:basedOn w:val="Normal"/>
    <w:link w:val="FooterChar"/>
    <w:uiPriority w:val="99"/>
    <w:unhideWhenUsed/>
    <w:rsid w:val="00150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0BD"/>
  </w:style>
  <w:style w:type="paragraph" w:customStyle="1" w:styleId="A0E349F008B644AAB6A282E0D042D17E">
    <w:name w:val="A0E349F008B644AAB6A282E0D042D17E"/>
    <w:rsid w:val="001500BD"/>
    <w:rPr>
      <w:lang w:eastAsia="ja-JP"/>
    </w:rPr>
  </w:style>
  <w:style w:type="paragraph" w:styleId="BlockText">
    <w:name w:val="Block Text"/>
    <w:basedOn w:val="Normal"/>
    <w:rsid w:val="00281ED7"/>
    <w:pPr>
      <w:spacing w:before="120" w:after="120"/>
    </w:pPr>
    <w:rPr>
      <w:rFonts w:ascii="Arial Bold" w:eastAsia="Times New Roman" w:hAnsi="Arial Bold" w:cs="Times New Roman"/>
      <w:b/>
      <w:sz w:val="20"/>
      <w:szCs w:val="20"/>
      <w:lang w:bidi="en-US"/>
    </w:rPr>
  </w:style>
  <w:style w:type="paragraph" w:customStyle="1" w:styleId="Tablebody">
    <w:name w:val="Table_body"/>
    <w:basedOn w:val="BodyText"/>
    <w:rsid w:val="00281ED7"/>
    <w:pPr>
      <w:spacing w:before="120"/>
      <w:jc w:val="both"/>
    </w:pPr>
    <w:rPr>
      <w:rFonts w:ascii="Arial" w:eastAsia="Times New Roman" w:hAnsi="Arial" w:cs="Times New Roman"/>
      <w:iCs/>
      <w:szCs w:val="20"/>
      <w:lang w:bidi="en-US"/>
    </w:rPr>
  </w:style>
  <w:style w:type="paragraph" w:styleId="BodyText">
    <w:name w:val="Body Text"/>
    <w:basedOn w:val="Normal"/>
    <w:link w:val="BodyTextChar"/>
    <w:uiPriority w:val="99"/>
    <w:unhideWhenUsed/>
    <w:rsid w:val="00281ED7"/>
    <w:pPr>
      <w:spacing w:after="120"/>
    </w:pPr>
  </w:style>
  <w:style w:type="character" w:customStyle="1" w:styleId="BodyTextChar">
    <w:name w:val="Body Text Char"/>
    <w:basedOn w:val="DefaultParagraphFont"/>
    <w:link w:val="BodyText"/>
    <w:uiPriority w:val="99"/>
    <w:rsid w:val="00281ED7"/>
  </w:style>
  <w:style w:type="character" w:customStyle="1" w:styleId="Heading1Char">
    <w:name w:val="Heading 1 Char"/>
    <w:basedOn w:val="DefaultParagraphFont"/>
    <w:link w:val="Heading1"/>
    <w:uiPriority w:val="9"/>
    <w:rsid w:val="00484E1D"/>
    <w:rPr>
      <w:rFonts w:ascii="Arial" w:eastAsiaTheme="majorEastAsia" w:hAnsi="Arial" w:cs="Arial"/>
      <w:b/>
      <w:bCs/>
      <w:color w:val="FFFFFF" w:themeColor="background1"/>
      <w:sz w:val="24"/>
      <w:szCs w:val="24"/>
      <w:shd w:val="clear" w:color="auto" w:fill="0F243E" w:themeFill="text2" w:themeFillShade="80"/>
    </w:rPr>
  </w:style>
  <w:style w:type="paragraph" w:styleId="TOCHeading">
    <w:name w:val="TOC Heading"/>
    <w:basedOn w:val="Heading1"/>
    <w:next w:val="Normal"/>
    <w:uiPriority w:val="39"/>
    <w:unhideWhenUsed/>
    <w:qFormat/>
    <w:rsid w:val="00F067B5"/>
    <w:pPr>
      <w:outlineLvl w:val="9"/>
    </w:pPr>
    <w:rPr>
      <w:lang w:eastAsia="ja-JP"/>
    </w:rPr>
  </w:style>
  <w:style w:type="paragraph" w:styleId="Title">
    <w:name w:val="Title"/>
    <w:basedOn w:val="Normal"/>
    <w:next w:val="Normal"/>
    <w:link w:val="TitleChar"/>
    <w:uiPriority w:val="10"/>
    <w:qFormat/>
    <w:rsid w:val="007922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225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D87D74"/>
    <w:pPr>
      <w:tabs>
        <w:tab w:val="left" w:pos="144"/>
        <w:tab w:val="right" w:leader="dot" w:pos="9980"/>
      </w:tabs>
      <w:spacing w:after="100"/>
      <w:ind w:left="-540"/>
    </w:pPr>
  </w:style>
  <w:style w:type="character" w:styleId="Hyperlink">
    <w:name w:val="Hyperlink"/>
    <w:basedOn w:val="DefaultParagraphFont"/>
    <w:uiPriority w:val="99"/>
    <w:unhideWhenUsed/>
    <w:rsid w:val="001B7D6D"/>
    <w:rPr>
      <w:color w:val="0000FF" w:themeColor="hyperlink"/>
      <w:u w:val="single"/>
    </w:rPr>
  </w:style>
  <w:style w:type="paragraph" w:styleId="ListParagraph">
    <w:name w:val="List Paragraph"/>
    <w:basedOn w:val="Normal"/>
    <w:uiPriority w:val="34"/>
    <w:qFormat/>
    <w:rsid w:val="00921024"/>
    <w:pPr>
      <w:ind w:left="720"/>
      <w:contextualSpacing/>
    </w:pPr>
  </w:style>
  <w:style w:type="paragraph" w:styleId="NormalWeb">
    <w:name w:val="Normal (Web)"/>
    <w:basedOn w:val="Normal"/>
    <w:uiPriority w:val="99"/>
    <w:semiHidden/>
    <w:unhideWhenUsed/>
    <w:rsid w:val="00EC5DBB"/>
    <w:pPr>
      <w:spacing w:before="100" w:beforeAutospacing="1" w:after="100" w:afterAutospacing="1" w:line="240" w:lineRule="auto"/>
    </w:pPr>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EC5D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C5DBB"/>
    <w:rPr>
      <w:sz w:val="20"/>
      <w:szCs w:val="20"/>
    </w:rPr>
  </w:style>
  <w:style w:type="character" w:styleId="EndnoteReference">
    <w:name w:val="endnote reference"/>
    <w:basedOn w:val="DefaultParagraphFont"/>
    <w:uiPriority w:val="99"/>
    <w:semiHidden/>
    <w:unhideWhenUsed/>
    <w:rsid w:val="00EC5DBB"/>
    <w:rPr>
      <w:vertAlign w:val="superscript"/>
    </w:rPr>
  </w:style>
  <w:style w:type="paragraph" w:customStyle="1" w:styleId="HCLBodyText">
    <w:name w:val="HCL_Body Text"/>
    <w:basedOn w:val="Normal"/>
    <w:link w:val="HCLBodyTextChar"/>
    <w:rsid w:val="00513AD4"/>
    <w:pPr>
      <w:spacing w:before="120" w:after="120" w:line="260" w:lineRule="exact"/>
      <w:jc w:val="both"/>
    </w:pPr>
    <w:rPr>
      <w:rFonts w:ascii="Arial" w:eastAsia="MS Mincho" w:hAnsi="Arial" w:cs="Times New Roman"/>
      <w:sz w:val="20"/>
      <w:szCs w:val="24"/>
      <w:lang w:eastAsia="ja-JP"/>
    </w:rPr>
  </w:style>
  <w:style w:type="paragraph" w:customStyle="1" w:styleId="HCLBullet1">
    <w:name w:val="HCL_Bullet1"/>
    <w:basedOn w:val="Normal"/>
    <w:link w:val="HCLBullet1Char"/>
    <w:rsid w:val="00513AD4"/>
    <w:pPr>
      <w:numPr>
        <w:numId w:val="2"/>
      </w:numPr>
      <w:tabs>
        <w:tab w:val="clear" w:pos="360"/>
      </w:tabs>
      <w:spacing w:before="60" w:after="60" w:line="260" w:lineRule="exact"/>
      <w:ind w:left="270" w:hanging="270"/>
      <w:jc w:val="both"/>
    </w:pPr>
    <w:rPr>
      <w:rFonts w:ascii="Arial" w:eastAsia="MS Mincho" w:hAnsi="Arial" w:cs="Times New Roman"/>
      <w:sz w:val="20"/>
      <w:szCs w:val="24"/>
      <w:lang w:eastAsia="ja-JP"/>
    </w:rPr>
  </w:style>
  <w:style w:type="paragraph" w:customStyle="1" w:styleId="HCLTBullet1">
    <w:name w:val="HCL_TBullet 1"/>
    <w:basedOn w:val="Normal"/>
    <w:link w:val="HCLTBullet1CharChar"/>
    <w:rsid w:val="00513AD4"/>
    <w:pPr>
      <w:numPr>
        <w:numId w:val="3"/>
      </w:numPr>
      <w:tabs>
        <w:tab w:val="clear" w:pos="144"/>
      </w:tabs>
      <w:spacing w:before="40" w:after="40" w:line="300" w:lineRule="exact"/>
      <w:ind w:left="252" w:hanging="234"/>
    </w:pPr>
    <w:rPr>
      <w:rFonts w:ascii="Arial" w:eastAsia="Times New Roman" w:hAnsi="Arial" w:cs="Times New Roman"/>
      <w:sz w:val="20"/>
      <w:szCs w:val="24"/>
    </w:rPr>
  </w:style>
  <w:style w:type="character" w:customStyle="1" w:styleId="HCLTBullet1CharChar">
    <w:name w:val="HCL_TBullet 1 Char Char"/>
    <w:link w:val="HCLTBullet1"/>
    <w:rsid w:val="00513AD4"/>
    <w:rPr>
      <w:rFonts w:ascii="Arial" w:eastAsia="Times New Roman" w:hAnsi="Arial" w:cs="Times New Roman"/>
      <w:sz w:val="20"/>
      <w:szCs w:val="24"/>
    </w:rPr>
  </w:style>
  <w:style w:type="paragraph" w:customStyle="1" w:styleId="HCLTTextBold">
    <w:name w:val="HCL_TTextBold"/>
    <w:basedOn w:val="Normal"/>
    <w:rsid w:val="00513AD4"/>
    <w:pPr>
      <w:spacing w:before="40" w:after="40" w:line="260" w:lineRule="exact"/>
      <w:jc w:val="both"/>
    </w:pPr>
    <w:rPr>
      <w:rFonts w:ascii="Arial" w:eastAsia="Times New Roman" w:hAnsi="Arial" w:cs="Times New Roman"/>
      <w:b/>
      <w:sz w:val="20"/>
      <w:szCs w:val="24"/>
    </w:rPr>
  </w:style>
  <w:style w:type="table" w:styleId="TableGrid">
    <w:name w:val="Table Grid"/>
    <w:basedOn w:val="TableNormal"/>
    <w:uiPriority w:val="59"/>
    <w:rsid w:val="00484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
    <w:name w:val="Style2"/>
    <w:basedOn w:val="Heading1"/>
    <w:link w:val="Style2Char"/>
    <w:qFormat/>
    <w:rsid w:val="006B3212"/>
    <w:pPr>
      <w:numPr>
        <w:ilvl w:val="1"/>
      </w:numPr>
      <w:shd w:val="clear" w:color="auto" w:fill="548DD4" w:themeFill="text2" w:themeFillTint="99"/>
      <w:tabs>
        <w:tab w:val="left" w:pos="-90"/>
      </w:tabs>
    </w:pPr>
    <w:rPr>
      <w:color w:val="auto"/>
    </w:rPr>
  </w:style>
  <w:style w:type="character" w:customStyle="1" w:styleId="HCLBodyTextChar">
    <w:name w:val="HCL_Body Text Char"/>
    <w:link w:val="HCLBodyText"/>
    <w:locked/>
    <w:rsid w:val="00836162"/>
    <w:rPr>
      <w:rFonts w:ascii="Arial" w:eastAsia="MS Mincho" w:hAnsi="Arial" w:cs="Times New Roman"/>
      <w:sz w:val="20"/>
      <w:szCs w:val="24"/>
      <w:lang w:eastAsia="ja-JP"/>
    </w:rPr>
  </w:style>
  <w:style w:type="character" w:customStyle="1" w:styleId="Style2Char">
    <w:name w:val="Style2 Char"/>
    <w:basedOn w:val="Heading1Char"/>
    <w:link w:val="Style2"/>
    <w:rsid w:val="006B3212"/>
    <w:rPr>
      <w:rFonts w:ascii="Arial" w:eastAsiaTheme="majorEastAsia" w:hAnsi="Arial" w:cs="Arial"/>
      <w:b/>
      <w:bCs/>
      <w:color w:val="FFFFFF" w:themeColor="background1"/>
      <w:sz w:val="24"/>
      <w:szCs w:val="24"/>
      <w:shd w:val="clear" w:color="auto" w:fill="548DD4" w:themeFill="text2" w:themeFillTint="99"/>
    </w:rPr>
  </w:style>
  <w:style w:type="paragraph" w:customStyle="1" w:styleId="HCLTableText">
    <w:name w:val="HCL_Table Text"/>
    <w:basedOn w:val="Normal"/>
    <w:rsid w:val="00836162"/>
    <w:pPr>
      <w:spacing w:before="40" w:after="40" w:line="260" w:lineRule="exact"/>
    </w:pPr>
    <w:rPr>
      <w:rFonts w:ascii="Arial" w:eastAsia="Times New Roman" w:hAnsi="Arial" w:cs="Arial"/>
      <w:sz w:val="20"/>
      <w:szCs w:val="20"/>
    </w:rPr>
  </w:style>
  <w:style w:type="paragraph" w:customStyle="1" w:styleId="HCLH3">
    <w:name w:val="HCL_H3"/>
    <w:basedOn w:val="Normal"/>
    <w:rsid w:val="00696FA2"/>
    <w:pPr>
      <w:tabs>
        <w:tab w:val="num" w:pos="936"/>
      </w:tabs>
      <w:spacing w:before="400" w:after="120" w:line="240" w:lineRule="auto"/>
      <w:ind w:left="936" w:hanging="936"/>
    </w:pPr>
    <w:rPr>
      <w:rFonts w:ascii="Arial" w:eastAsia="MS Mincho" w:hAnsi="Arial" w:cs="Times New Roman Bold"/>
      <w:b/>
      <w:szCs w:val="24"/>
      <w:lang w:eastAsia="ja-JP"/>
    </w:rPr>
  </w:style>
  <w:style w:type="paragraph" w:customStyle="1" w:styleId="HCLH4">
    <w:name w:val="HCL_H4"/>
    <w:basedOn w:val="Normal"/>
    <w:rsid w:val="00696FA2"/>
    <w:pPr>
      <w:tabs>
        <w:tab w:val="num" w:pos="1152"/>
      </w:tabs>
      <w:spacing w:before="400" w:after="120" w:line="240" w:lineRule="auto"/>
      <w:ind w:left="1152" w:hanging="1152"/>
    </w:pPr>
    <w:rPr>
      <w:rFonts w:ascii="Arial" w:eastAsia="MS Mincho" w:hAnsi="Arial" w:cs="Times New Roman"/>
      <w:b/>
      <w:sz w:val="20"/>
      <w:szCs w:val="24"/>
      <w:lang w:eastAsia="ja-JP"/>
    </w:rPr>
  </w:style>
  <w:style w:type="character" w:customStyle="1" w:styleId="HCLBullet1Char">
    <w:name w:val="HCL_Bullet1 Char"/>
    <w:link w:val="HCLBullet1"/>
    <w:locked/>
    <w:rsid w:val="00696FA2"/>
    <w:rPr>
      <w:rFonts w:ascii="Arial" w:eastAsia="MS Mincho" w:hAnsi="Arial" w:cs="Times New Roman"/>
      <w:sz w:val="20"/>
      <w:szCs w:val="24"/>
      <w:lang w:eastAsia="ja-JP"/>
    </w:rPr>
  </w:style>
  <w:style w:type="paragraph" w:customStyle="1" w:styleId="HCLBoldBodyText">
    <w:name w:val="HCL_Bold Body Text"/>
    <w:link w:val="HCLBoldBodyTextChar"/>
    <w:rsid w:val="00696FA2"/>
    <w:pPr>
      <w:spacing w:before="120" w:after="120" w:line="260" w:lineRule="exact"/>
      <w:jc w:val="both"/>
    </w:pPr>
    <w:rPr>
      <w:rFonts w:ascii="Arial" w:eastAsia="MS Mincho" w:hAnsi="Arial" w:cs="Times New Roman Bold"/>
      <w:b/>
      <w:sz w:val="20"/>
      <w:szCs w:val="24"/>
      <w:lang w:eastAsia="ja-JP"/>
    </w:rPr>
  </w:style>
  <w:style w:type="character" w:customStyle="1" w:styleId="HCLBoldBodyTextChar">
    <w:name w:val="HCL_Bold Body Text Char"/>
    <w:basedOn w:val="DefaultParagraphFont"/>
    <w:link w:val="HCLBoldBodyText"/>
    <w:rsid w:val="00696FA2"/>
    <w:rPr>
      <w:rFonts w:ascii="Arial" w:eastAsia="MS Mincho" w:hAnsi="Arial" w:cs="Times New Roman Bold"/>
      <w:b/>
      <w:sz w:val="20"/>
      <w:szCs w:val="24"/>
      <w:lang w:eastAsia="ja-JP"/>
    </w:rPr>
  </w:style>
  <w:style w:type="paragraph" w:customStyle="1" w:styleId="HCLImagetext">
    <w:name w:val="HCL_Image text"/>
    <w:rsid w:val="00696FA2"/>
    <w:pPr>
      <w:spacing w:before="60" w:after="240" w:line="240" w:lineRule="auto"/>
      <w:jc w:val="center"/>
    </w:pPr>
    <w:rPr>
      <w:rFonts w:ascii="Arial" w:eastAsia="MS Mincho" w:hAnsi="Arial" w:cs="Times New Roman Bold"/>
      <w:b/>
      <w:color w:val="4B4B4B"/>
      <w:sz w:val="20"/>
      <w:szCs w:val="24"/>
      <w:lang w:eastAsia="ja-JP"/>
    </w:rPr>
  </w:style>
  <w:style w:type="paragraph" w:customStyle="1" w:styleId="HCLImage">
    <w:name w:val="HCL_Image"/>
    <w:next w:val="HCLBodyText"/>
    <w:rsid w:val="00696FA2"/>
    <w:pPr>
      <w:spacing w:before="240" w:after="60" w:line="240" w:lineRule="auto"/>
      <w:jc w:val="center"/>
    </w:pPr>
    <w:rPr>
      <w:rFonts w:ascii="Arial" w:eastAsia="MS Mincho" w:hAnsi="Arial" w:cs="Times New Roman"/>
      <w:sz w:val="20"/>
      <w:szCs w:val="17"/>
      <w:lang w:eastAsia="ja-JP"/>
    </w:rPr>
  </w:style>
  <w:style w:type="character" w:styleId="PlaceholderText">
    <w:name w:val="Placeholder Text"/>
    <w:basedOn w:val="DefaultParagraphFont"/>
    <w:uiPriority w:val="99"/>
    <w:semiHidden/>
    <w:rsid w:val="00D4734F"/>
    <w:rPr>
      <w:color w:val="808080"/>
    </w:rPr>
  </w:style>
  <w:style w:type="table" w:styleId="LightShading-Accent1">
    <w:name w:val="Light Shading Accent 1"/>
    <w:basedOn w:val="TableNormal"/>
    <w:uiPriority w:val="60"/>
    <w:rsid w:val="00972A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2">
    <w:name w:val="toc 2"/>
    <w:basedOn w:val="Normal"/>
    <w:next w:val="Normal"/>
    <w:autoRedefine/>
    <w:uiPriority w:val="39"/>
    <w:semiHidden/>
    <w:unhideWhenUsed/>
    <w:rsid w:val="00D87D74"/>
    <w:pPr>
      <w:tabs>
        <w:tab w:val="left" w:pos="288"/>
      </w:tabs>
      <w:spacing w:after="100"/>
      <w:ind w:left="220"/>
    </w:pPr>
  </w:style>
  <w:style w:type="character" w:customStyle="1" w:styleId="normaltextrun">
    <w:name w:val="normaltextrun"/>
    <w:basedOn w:val="DefaultParagraphFont"/>
    <w:rsid w:val="00AB1E1E"/>
  </w:style>
  <w:style w:type="character" w:customStyle="1" w:styleId="eop">
    <w:name w:val="eop"/>
    <w:basedOn w:val="DefaultParagraphFont"/>
    <w:rsid w:val="00AB1E1E"/>
  </w:style>
  <w:style w:type="paragraph" w:customStyle="1" w:styleId="paragraph">
    <w:name w:val="paragraph"/>
    <w:basedOn w:val="Normal"/>
    <w:rsid w:val="00AB1E1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contextualspellingandgrammarerror">
    <w:name w:val="contextualspellingandgrammarerror"/>
    <w:basedOn w:val="DefaultParagraphFont"/>
    <w:rsid w:val="00AB1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8">
      <w:bodyDiv w:val="1"/>
      <w:marLeft w:val="0"/>
      <w:marRight w:val="0"/>
      <w:marTop w:val="0"/>
      <w:marBottom w:val="0"/>
      <w:divBdr>
        <w:top w:val="none" w:sz="0" w:space="0" w:color="auto"/>
        <w:left w:val="none" w:sz="0" w:space="0" w:color="auto"/>
        <w:bottom w:val="none" w:sz="0" w:space="0" w:color="auto"/>
        <w:right w:val="none" w:sz="0" w:space="0" w:color="auto"/>
      </w:divBdr>
    </w:div>
    <w:div w:id="183517486">
      <w:bodyDiv w:val="1"/>
      <w:marLeft w:val="0"/>
      <w:marRight w:val="0"/>
      <w:marTop w:val="0"/>
      <w:marBottom w:val="0"/>
      <w:divBdr>
        <w:top w:val="none" w:sz="0" w:space="0" w:color="auto"/>
        <w:left w:val="none" w:sz="0" w:space="0" w:color="auto"/>
        <w:bottom w:val="none" w:sz="0" w:space="0" w:color="auto"/>
        <w:right w:val="none" w:sz="0" w:space="0" w:color="auto"/>
      </w:divBdr>
    </w:div>
    <w:div w:id="860969140">
      <w:bodyDiv w:val="1"/>
      <w:marLeft w:val="0"/>
      <w:marRight w:val="0"/>
      <w:marTop w:val="0"/>
      <w:marBottom w:val="0"/>
      <w:divBdr>
        <w:top w:val="none" w:sz="0" w:space="0" w:color="auto"/>
        <w:left w:val="none" w:sz="0" w:space="0" w:color="auto"/>
        <w:bottom w:val="none" w:sz="0" w:space="0" w:color="auto"/>
        <w:right w:val="none" w:sz="0" w:space="0" w:color="auto"/>
      </w:divBdr>
      <w:divsChild>
        <w:div w:id="1741053508">
          <w:marLeft w:val="0"/>
          <w:marRight w:val="0"/>
          <w:marTop w:val="0"/>
          <w:marBottom w:val="0"/>
          <w:divBdr>
            <w:top w:val="none" w:sz="0" w:space="0" w:color="auto"/>
            <w:left w:val="none" w:sz="0" w:space="0" w:color="auto"/>
            <w:bottom w:val="none" w:sz="0" w:space="0" w:color="auto"/>
            <w:right w:val="none" w:sz="0" w:space="0" w:color="auto"/>
          </w:divBdr>
        </w:div>
        <w:div w:id="1809782202">
          <w:marLeft w:val="0"/>
          <w:marRight w:val="0"/>
          <w:marTop w:val="0"/>
          <w:marBottom w:val="0"/>
          <w:divBdr>
            <w:top w:val="none" w:sz="0" w:space="0" w:color="auto"/>
            <w:left w:val="none" w:sz="0" w:space="0" w:color="auto"/>
            <w:bottom w:val="none" w:sz="0" w:space="0" w:color="auto"/>
            <w:right w:val="none" w:sz="0" w:space="0" w:color="auto"/>
          </w:divBdr>
        </w:div>
        <w:div w:id="75565182">
          <w:marLeft w:val="0"/>
          <w:marRight w:val="0"/>
          <w:marTop w:val="0"/>
          <w:marBottom w:val="0"/>
          <w:divBdr>
            <w:top w:val="none" w:sz="0" w:space="0" w:color="auto"/>
            <w:left w:val="none" w:sz="0" w:space="0" w:color="auto"/>
            <w:bottom w:val="none" w:sz="0" w:space="0" w:color="auto"/>
            <w:right w:val="none" w:sz="0" w:space="0" w:color="auto"/>
          </w:divBdr>
        </w:div>
        <w:div w:id="1471090835">
          <w:marLeft w:val="0"/>
          <w:marRight w:val="0"/>
          <w:marTop w:val="0"/>
          <w:marBottom w:val="0"/>
          <w:divBdr>
            <w:top w:val="none" w:sz="0" w:space="0" w:color="auto"/>
            <w:left w:val="none" w:sz="0" w:space="0" w:color="auto"/>
            <w:bottom w:val="none" w:sz="0" w:space="0" w:color="auto"/>
            <w:right w:val="none" w:sz="0" w:space="0" w:color="auto"/>
          </w:divBdr>
        </w:div>
        <w:div w:id="1520317827">
          <w:marLeft w:val="0"/>
          <w:marRight w:val="0"/>
          <w:marTop w:val="0"/>
          <w:marBottom w:val="0"/>
          <w:divBdr>
            <w:top w:val="none" w:sz="0" w:space="0" w:color="auto"/>
            <w:left w:val="none" w:sz="0" w:space="0" w:color="auto"/>
            <w:bottom w:val="none" w:sz="0" w:space="0" w:color="auto"/>
            <w:right w:val="none" w:sz="0" w:space="0" w:color="auto"/>
          </w:divBdr>
        </w:div>
        <w:div w:id="1933468294">
          <w:marLeft w:val="0"/>
          <w:marRight w:val="0"/>
          <w:marTop w:val="0"/>
          <w:marBottom w:val="0"/>
          <w:divBdr>
            <w:top w:val="none" w:sz="0" w:space="0" w:color="auto"/>
            <w:left w:val="none" w:sz="0" w:space="0" w:color="auto"/>
            <w:bottom w:val="none" w:sz="0" w:space="0" w:color="auto"/>
            <w:right w:val="none" w:sz="0" w:space="0" w:color="auto"/>
          </w:divBdr>
        </w:div>
        <w:div w:id="1420448592">
          <w:marLeft w:val="0"/>
          <w:marRight w:val="0"/>
          <w:marTop w:val="0"/>
          <w:marBottom w:val="0"/>
          <w:divBdr>
            <w:top w:val="none" w:sz="0" w:space="0" w:color="auto"/>
            <w:left w:val="none" w:sz="0" w:space="0" w:color="auto"/>
            <w:bottom w:val="none" w:sz="0" w:space="0" w:color="auto"/>
            <w:right w:val="none" w:sz="0" w:space="0" w:color="auto"/>
          </w:divBdr>
        </w:div>
        <w:div w:id="1007250488">
          <w:marLeft w:val="0"/>
          <w:marRight w:val="0"/>
          <w:marTop w:val="0"/>
          <w:marBottom w:val="0"/>
          <w:divBdr>
            <w:top w:val="none" w:sz="0" w:space="0" w:color="auto"/>
            <w:left w:val="none" w:sz="0" w:space="0" w:color="auto"/>
            <w:bottom w:val="none" w:sz="0" w:space="0" w:color="auto"/>
            <w:right w:val="none" w:sz="0" w:space="0" w:color="auto"/>
          </w:divBdr>
        </w:div>
        <w:div w:id="1300265396">
          <w:marLeft w:val="0"/>
          <w:marRight w:val="0"/>
          <w:marTop w:val="0"/>
          <w:marBottom w:val="0"/>
          <w:divBdr>
            <w:top w:val="none" w:sz="0" w:space="0" w:color="auto"/>
            <w:left w:val="none" w:sz="0" w:space="0" w:color="auto"/>
            <w:bottom w:val="none" w:sz="0" w:space="0" w:color="auto"/>
            <w:right w:val="none" w:sz="0" w:space="0" w:color="auto"/>
          </w:divBdr>
        </w:div>
        <w:div w:id="572475230">
          <w:marLeft w:val="0"/>
          <w:marRight w:val="0"/>
          <w:marTop w:val="0"/>
          <w:marBottom w:val="0"/>
          <w:divBdr>
            <w:top w:val="none" w:sz="0" w:space="0" w:color="auto"/>
            <w:left w:val="none" w:sz="0" w:space="0" w:color="auto"/>
            <w:bottom w:val="none" w:sz="0" w:space="0" w:color="auto"/>
            <w:right w:val="none" w:sz="0" w:space="0" w:color="auto"/>
          </w:divBdr>
        </w:div>
        <w:div w:id="176239132">
          <w:marLeft w:val="0"/>
          <w:marRight w:val="0"/>
          <w:marTop w:val="0"/>
          <w:marBottom w:val="0"/>
          <w:divBdr>
            <w:top w:val="none" w:sz="0" w:space="0" w:color="auto"/>
            <w:left w:val="none" w:sz="0" w:space="0" w:color="auto"/>
            <w:bottom w:val="none" w:sz="0" w:space="0" w:color="auto"/>
            <w:right w:val="none" w:sz="0" w:space="0" w:color="auto"/>
          </w:divBdr>
        </w:div>
        <w:div w:id="1803578156">
          <w:marLeft w:val="0"/>
          <w:marRight w:val="0"/>
          <w:marTop w:val="0"/>
          <w:marBottom w:val="0"/>
          <w:divBdr>
            <w:top w:val="none" w:sz="0" w:space="0" w:color="auto"/>
            <w:left w:val="none" w:sz="0" w:space="0" w:color="auto"/>
            <w:bottom w:val="none" w:sz="0" w:space="0" w:color="auto"/>
            <w:right w:val="none" w:sz="0" w:space="0" w:color="auto"/>
          </w:divBdr>
        </w:div>
        <w:div w:id="432896100">
          <w:marLeft w:val="0"/>
          <w:marRight w:val="0"/>
          <w:marTop w:val="0"/>
          <w:marBottom w:val="0"/>
          <w:divBdr>
            <w:top w:val="none" w:sz="0" w:space="0" w:color="auto"/>
            <w:left w:val="none" w:sz="0" w:space="0" w:color="auto"/>
            <w:bottom w:val="none" w:sz="0" w:space="0" w:color="auto"/>
            <w:right w:val="none" w:sz="0" w:space="0" w:color="auto"/>
          </w:divBdr>
        </w:div>
        <w:div w:id="872494390">
          <w:marLeft w:val="0"/>
          <w:marRight w:val="0"/>
          <w:marTop w:val="0"/>
          <w:marBottom w:val="0"/>
          <w:divBdr>
            <w:top w:val="none" w:sz="0" w:space="0" w:color="auto"/>
            <w:left w:val="none" w:sz="0" w:space="0" w:color="auto"/>
            <w:bottom w:val="none" w:sz="0" w:space="0" w:color="auto"/>
            <w:right w:val="none" w:sz="0" w:space="0" w:color="auto"/>
          </w:divBdr>
        </w:div>
        <w:div w:id="1907911633">
          <w:marLeft w:val="0"/>
          <w:marRight w:val="0"/>
          <w:marTop w:val="0"/>
          <w:marBottom w:val="0"/>
          <w:divBdr>
            <w:top w:val="none" w:sz="0" w:space="0" w:color="auto"/>
            <w:left w:val="none" w:sz="0" w:space="0" w:color="auto"/>
            <w:bottom w:val="none" w:sz="0" w:space="0" w:color="auto"/>
            <w:right w:val="none" w:sz="0" w:space="0" w:color="auto"/>
          </w:divBdr>
        </w:div>
        <w:div w:id="1794902758">
          <w:marLeft w:val="0"/>
          <w:marRight w:val="0"/>
          <w:marTop w:val="0"/>
          <w:marBottom w:val="0"/>
          <w:divBdr>
            <w:top w:val="none" w:sz="0" w:space="0" w:color="auto"/>
            <w:left w:val="none" w:sz="0" w:space="0" w:color="auto"/>
            <w:bottom w:val="none" w:sz="0" w:space="0" w:color="auto"/>
            <w:right w:val="none" w:sz="0" w:space="0" w:color="auto"/>
          </w:divBdr>
        </w:div>
        <w:div w:id="566693154">
          <w:marLeft w:val="0"/>
          <w:marRight w:val="0"/>
          <w:marTop w:val="0"/>
          <w:marBottom w:val="0"/>
          <w:divBdr>
            <w:top w:val="none" w:sz="0" w:space="0" w:color="auto"/>
            <w:left w:val="none" w:sz="0" w:space="0" w:color="auto"/>
            <w:bottom w:val="none" w:sz="0" w:space="0" w:color="auto"/>
            <w:right w:val="none" w:sz="0" w:space="0" w:color="auto"/>
          </w:divBdr>
        </w:div>
        <w:div w:id="1879851513">
          <w:marLeft w:val="0"/>
          <w:marRight w:val="0"/>
          <w:marTop w:val="0"/>
          <w:marBottom w:val="0"/>
          <w:divBdr>
            <w:top w:val="none" w:sz="0" w:space="0" w:color="auto"/>
            <w:left w:val="none" w:sz="0" w:space="0" w:color="auto"/>
            <w:bottom w:val="none" w:sz="0" w:space="0" w:color="auto"/>
            <w:right w:val="none" w:sz="0" w:space="0" w:color="auto"/>
          </w:divBdr>
        </w:div>
        <w:div w:id="42562146">
          <w:marLeft w:val="0"/>
          <w:marRight w:val="0"/>
          <w:marTop w:val="0"/>
          <w:marBottom w:val="0"/>
          <w:divBdr>
            <w:top w:val="none" w:sz="0" w:space="0" w:color="auto"/>
            <w:left w:val="none" w:sz="0" w:space="0" w:color="auto"/>
            <w:bottom w:val="none" w:sz="0" w:space="0" w:color="auto"/>
            <w:right w:val="none" w:sz="0" w:space="0" w:color="auto"/>
          </w:divBdr>
        </w:div>
        <w:div w:id="1327057085">
          <w:marLeft w:val="0"/>
          <w:marRight w:val="0"/>
          <w:marTop w:val="0"/>
          <w:marBottom w:val="0"/>
          <w:divBdr>
            <w:top w:val="none" w:sz="0" w:space="0" w:color="auto"/>
            <w:left w:val="none" w:sz="0" w:space="0" w:color="auto"/>
            <w:bottom w:val="none" w:sz="0" w:space="0" w:color="auto"/>
            <w:right w:val="none" w:sz="0" w:space="0" w:color="auto"/>
          </w:divBdr>
        </w:div>
        <w:div w:id="224419394">
          <w:marLeft w:val="0"/>
          <w:marRight w:val="0"/>
          <w:marTop w:val="0"/>
          <w:marBottom w:val="0"/>
          <w:divBdr>
            <w:top w:val="none" w:sz="0" w:space="0" w:color="auto"/>
            <w:left w:val="none" w:sz="0" w:space="0" w:color="auto"/>
            <w:bottom w:val="none" w:sz="0" w:space="0" w:color="auto"/>
            <w:right w:val="none" w:sz="0" w:space="0" w:color="auto"/>
          </w:divBdr>
        </w:div>
        <w:div w:id="455371856">
          <w:marLeft w:val="0"/>
          <w:marRight w:val="0"/>
          <w:marTop w:val="0"/>
          <w:marBottom w:val="0"/>
          <w:divBdr>
            <w:top w:val="none" w:sz="0" w:space="0" w:color="auto"/>
            <w:left w:val="none" w:sz="0" w:space="0" w:color="auto"/>
            <w:bottom w:val="none" w:sz="0" w:space="0" w:color="auto"/>
            <w:right w:val="none" w:sz="0" w:space="0" w:color="auto"/>
          </w:divBdr>
        </w:div>
        <w:div w:id="1519925040">
          <w:marLeft w:val="0"/>
          <w:marRight w:val="0"/>
          <w:marTop w:val="0"/>
          <w:marBottom w:val="0"/>
          <w:divBdr>
            <w:top w:val="none" w:sz="0" w:space="0" w:color="auto"/>
            <w:left w:val="none" w:sz="0" w:space="0" w:color="auto"/>
            <w:bottom w:val="none" w:sz="0" w:space="0" w:color="auto"/>
            <w:right w:val="none" w:sz="0" w:space="0" w:color="auto"/>
          </w:divBdr>
        </w:div>
        <w:div w:id="1032808248">
          <w:marLeft w:val="0"/>
          <w:marRight w:val="0"/>
          <w:marTop w:val="0"/>
          <w:marBottom w:val="0"/>
          <w:divBdr>
            <w:top w:val="none" w:sz="0" w:space="0" w:color="auto"/>
            <w:left w:val="none" w:sz="0" w:space="0" w:color="auto"/>
            <w:bottom w:val="none" w:sz="0" w:space="0" w:color="auto"/>
            <w:right w:val="none" w:sz="0" w:space="0" w:color="auto"/>
          </w:divBdr>
        </w:div>
        <w:div w:id="1993177158">
          <w:marLeft w:val="0"/>
          <w:marRight w:val="0"/>
          <w:marTop w:val="0"/>
          <w:marBottom w:val="0"/>
          <w:divBdr>
            <w:top w:val="none" w:sz="0" w:space="0" w:color="auto"/>
            <w:left w:val="none" w:sz="0" w:space="0" w:color="auto"/>
            <w:bottom w:val="none" w:sz="0" w:space="0" w:color="auto"/>
            <w:right w:val="none" w:sz="0" w:space="0" w:color="auto"/>
          </w:divBdr>
        </w:div>
        <w:div w:id="841432146">
          <w:marLeft w:val="0"/>
          <w:marRight w:val="0"/>
          <w:marTop w:val="0"/>
          <w:marBottom w:val="0"/>
          <w:divBdr>
            <w:top w:val="none" w:sz="0" w:space="0" w:color="auto"/>
            <w:left w:val="none" w:sz="0" w:space="0" w:color="auto"/>
            <w:bottom w:val="none" w:sz="0" w:space="0" w:color="auto"/>
            <w:right w:val="none" w:sz="0" w:space="0" w:color="auto"/>
          </w:divBdr>
        </w:div>
        <w:div w:id="489830931">
          <w:marLeft w:val="0"/>
          <w:marRight w:val="0"/>
          <w:marTop w:val="0"/>
          <w:marBottom w:val="0"/>
          <w:divBdr>
            <w:top w:val="none" w:sz="0" w:space="0" w:color="auto"/>
            <w:left w:val="none" w:sz="0" w:space="0" w:color="auto"/>
            <w:bottom w:val="none" w:sz="0" w:space="0" w:color="auto"/>
            <w:right w:val="none" w:sz="0" w:space="0" w:color="auto"/>
          </w:divBdr>
        </w:div>
        <w:div w:id="2050950320">
          <w:marLeft w:val="0"/>
          <w:marRight w:val="0"/>
          <w:marTop w:val="0"/>
          <w:marBottom w:val="0"/>
          <w:divBdr>
            <w:top w:val="none" w:sz="0" w:space="0" w:color="auto"/>
            <w:left w:val="none" w:sz="0" w:space="0" w:color="auto"/>
            <w:bottom w:val="none" w:sz="0" w:space="0" w:color="auto"/>
            <w:right w:val="none" w:sz="0" w:space="0" w:color="auto"/>
          </w:divBdr>
        </w:div>
        <w:div w:id="1574006779">
          <w:marLeft w:val="0"/>
          <w:marRight w:val="0"/>
          <w:marTop w:val="0"/>
          <w:marBottom w:val="0"/>
          <w:divBdr>
            <w:top w:val="none" w:sz="0" w:space="0" w:color="auto"/>
            <w:left w:val="none" w:sz="0" w:space="0" w:color="auto"/>
            <w:bottom w:val="none" w:sz="0" w:space="0" w:color="auto"/>
            <w:right w:val="none" w:sz="0" w:space="0" w:color="auto"/>
          </w:divBdr>
        </w:div>
        <w:div w:id="174731674">
          <w:marLeft w:val="0"/>
          <w:marRight w:val="0"/>
          <w:marTop w:val="0"/>
          <w:marBottom w:val="0"/>
          <w:divBdr>
            <w:top w:val="none" w:sz="0" w:space="0" w:color="auto"/>
            <w:left w:val="none" w:sz="0" w:space="0" w:color="auto"/>
            <w:bottom w:val="none" w:sz="0" w:space="0" w:color="auto"/>
            <w:right w:val="none" w:sz="0" w:space="0" w:color="auto"/>
          </w:divBdr>
        </w:div>
        <w:div w:id="1765219860">
          <w:marLeft w:val="0"/>
          <w:marRight w:val="0"/>
          <w:marTop w:val="0"/>
          <w:marBottom w:val="0"/>
          <w:divBdr>
            <w:top w:val="none" w:sz="0" w:space="0" w:color="auto"/>
            <w:left w:val="none" w:sz="0" w:space="0" w:color="auto"/>
            <w:bottom w:val="none" w:sz="0" w:space="0" w:color="auto"/>
            <w:right w:val="none" w:sz="0" w:space="0" w:color="auto"/>
          </w:divBdr>
        </w:div>
        <w:div w:id="89937137">
          <w:marLeft w:val="0"/>
          <w:marRight w:val="0"/>
          <w:marTop w:val="0"/>
          <w:marBottom w:val="0"/>
          <w:divBdr>
            <w:top w:val="none" w:sz="0" w:space="0" w:color="auto"/>
            <w:left w:val="none" w:sz="0" w:space="0" w:color="auto"/>
            <w:bottom w:val="none" w:sz="0" w:space="0" w:color="auto"/>
            <w:right w:val="none" w:sz="0" w:space="0" w:color="auto"/>
          </w:divBdr>
        </w:div>
        <w:div w:id="1056664030">
          <w:marLeft w:val="0"/>
          <w:marRight w:val="0"/>
          <w:marTop w:val="0"/>
          <w:marBottom w:val="0"/>
          <w:divBdr>
            <w:top w:val="none" w:sz="0" w:space="0" w:color="auto"/>
            <w:left w:val="none" w:sz="0" w:space="0" w:color="auto"/>
            <w:bottom w:val="none" w:sz="0" w:space="0" w:color="auto"/>
            <w:right w:val="none" w:sz="0" w:space="0" w:color="auto"/>
          </w:divBdr>
        </w:div>
        <w:div w:id="332147166">
          <w:marLeft w:val="0"/>
          <w:marRight w:val="0"/>
          <w:marTop w:val="0"/>
          <w:marBottom w:val="0"/>
          <w:divBdr>
            <w:top w:val="none" w:sz="0" w:space="0" w:color="auto"/>
            <w:left w:val="none" w:sz="0" w:space="0" w:color="auto"/>
            <w:bottom w:val="none" w:sz="0" w:space="0" w:color="auto"/>
            <w:right w:val="none" w:sz="0" w:space="0" w:color="auto"/>
          </w:divBdr>
        </w:div>
        <w:div w:id="1338733473">
          <w:marLeft w:val="0"/>
          <w:marRight w:val="0"/>
          <w:marTop w:val="0"/>
          <w:marBottom w:val="0"/>
          <w:divBdr>
            <w:top w:val="none" w:sz="0" w:space="0" w:color="auto"/>
            <w:left w:val="none" w:sz="0" w:space="0" w:color="auto"/>
            <w:bottom w:val="none" w:sz="0" w:space="0" w:color="auto"/>
            <w:right w:val="none" w:sz="0" w:space="0" w:color="auto"/>
          </w:divBdr>
        </w:div>
        <w:div w:id="402488871">
          <w:marLeft w:val="0"/>
          <w:marRight w:val="0"/>
          <w:marTop w:val="0"/>
          <w:marBottom w:val="0"/>
          <w:divBdr>
            <w:top w:val="none" w:sz="0" w:space="0" w:color="auto"/>
            <w:left w:val="none" w:sz="0" w:space="0" w:color="auto"/>
            <w:bottom w:val="none" w:sz="0" w:space="0" w:color="auto"/>
            <w:right w:val="none" w:sz="0" w:space="0" w:color="auto"/>
          </w:divBdr>
        </w:div>
        <w:div w:id="1564750443">
          <w:marLeft w:val="0"/>
          <w:marRight w:val="0"/>
          <w:marTop w:val="0"/>
          <w:marBottom w:val="0"/>
          <w:divBdr>
            <w:top w:val="none" w:sz="0" w:space="0" w:color="auto"/>
            <w:left w:val="none" w:sz="0" w:space="0" w:color="auto"/>
            <w:bottom w:val="none" w:sz="0" w:space="0" w:color="auto"/>
            <w:right w:val="none" w:sz="0" w:space="0" w:color="auto"/>
          </w:divBdr>
        </w:div>
        <w:div w:id="933438991">
          <w:marLeft w:val="0"/>
          <w:marRight w:val="0"/>
          <w:marTop w:val="0"/>
          <w:marBottom w:val="0"/>
          <w:divBdr>
            <w:top w:val="none" w:sz="0" w:space="0" w:color="auto"/>
            <w:left w:val="none" w:sz="0" w:space="0" w:color="auto"/>
            <w:bottom w:val="none" w:sz="0" w:space="0" w:color="auto"/>
            <w:right w:val="none" w:sz="0" w:space="0" w:color="auto"/>
          </w:divBdr>
        </w:div>
        <w:div w:id="663894248">
          <w:marLeft w:val="0"/>
          <w:marRight w:val="0"/>
          <w:marTop w:val="0"/>
          <w:marBottom w:val="0"/>
          <w:divBdr>
            <w:top w:val="none" w:sz="0" w:space="0" w:color="auto"/>
            <w:left w:val="none" w:sz="0" w:space="0" w:color="auto"/>
            <w:bottom w:val="none" w:sz="0" w:space="0" w:color="auto"/>
            <w:right w:val="none" w:sz="0" w:space="0" w:color="auto"/>
          </w:divBdr>
        </w:div>
        <w:div w:id="589244301">
          <w:marLeft w:val="0"/>
          <w:marRight w:val="0"/>
          <w:marTop w:val="0"/>
          <w:marBottom w:val="0"/>
          <w:divBdr>
            <w:top w:val="none" w:sz="0" w:space="0" w:color="auto"/>
            <w:left w:val="none" w:sz="0" w:space="0" w:color="auto"/>
            <w:bottom w:val="none" w:sz="0" w:space="0" w:color="auto"/>
            <w:right w:val="none" w:sz="0" w:space="0" w:color="auto"/>
          </w:divBdr>
        </w:div>
        <w:div w:id="1325473815">
          <w:marLeft w:val="0"/>
          <w:marRight w:val="0"/>
          <w:marTop w:val="0"/>
          <w:marBottom w:val="0"/>
          <w:divBdr>
            <w:top w:val="none" w:sz="0" w:space="0" w:color="auto"/>
            <w:left w:val="none" w:sz="0" w:space="0" w:color="auto"/>
            <w:bottom w:val="none" w:sz="0" w:space="0" w:color="auto"/>
            <w:right w:val="none" w:sz="0" w:space="0" w:color="auto"/>
          </w:divBdr>
        </w:div>
        <w:div w:id="524826457">
          <w:marLeft w:val="0"/>
          <w:marRight w:val="0"/>
          <w:marTop w:val="0"/>
          <w:marBottom w:val="0"/>
          <w:divBdr>
            <w:top w:val="none" w:sz="0" w:space="0" w:color="auto"/>
            <w:left w:val="none" w:sz="0" w:space="0" w:color="auto"/>
            <w:bottom w:val="none" w:sz="0" w:space="0" w:color="auto"/>
            <w:right w:val="none" w:sz="0" w:space="0" w:color="auto"/>
          </w:divBdr>
        </w:div>
        <w:div w:id="1982882467">
          <w:marLeft w:val="0"/>
          <w:marRight w:val="0"/>
          <w:marTop w:val="0"/>
          <w:marBottom w:val="0"/>
          <w:divBdr>
            <w:top w:val="none" w:sz="0" w:space="0" w:color="auto"/>
            <w:left w:val="none" w:sz="0" w:space="0" w:color="auto"/>
            <w:bottom w:val="none" w:sz="0" w:space="0" w:color="auto"/>
            <w:right w:val="none" w:sz="0" w:space="0" w:color="auto"/>
          </w:divBdr>
        </w:div>
        <w:div w:id="1033963529">
          <w:marLeft w:val="0"/>
          <w:marRight w:val="0"/>
          <w:marTop w:val="0"/>
          <w:marBottom w:val="0"/>
          <w:divBdr>
            <w:top w:val="none" w:sz="0" w:space="0" w:color="auto"/>
            <w:left w:val="none" w:sz="0" w:space="0" w:color="auto"/>
            <w:bottom w:val="none" w:sz="0" w:space="0" w:color="auto"/>
            <w:right w:val="none" w:sz="0" w:space="0" w:color="auto"/>
          </w:divBdr>
        </w:div>
        <w:div w:id="1496527280">
          <w:marLeft w:val="0"/>
          <w:marRight w:val="0"/>
          <w:marTop w:val="0"/>
          <w:marBottom w:val="0"/>
          <w:divBdr>
            <w:top w:val="none" w:sz="0" w:space="0" w:color="auto"/>
            <w:left w:val="none" w:sz="0" w:space="0" w:color="auto"/>
            <w:bottom w:val="none" w:sz="0" w:space="0" w:color="auto"/>
            <w:right w:val="none" w:sz="0" w:space="0" w:color="auto"/>
          </w:divBdr>
        </w:div>
        <w:div w:id="965430194">
          <w:marLeft w:val="0"/>
          <w:marRight w:val="0"/>
          <w:marTop w:val="0"/>
          <w:marBottom w:val="0"/>
          <w:divBdr>
            <w:top w:val="none" w:sz="0" w:space="0" w:color="auto"/>
            <w:left w:val="none" w:sz="0" w:space="0" w:color="auto"/>
            <w:bottom w:val="none" w:sz="0" w:space="0" w:color="auto"/>
            <w:right w:val="none" w:sz="0" w:space="0" w:color="auto"/>
          </w:divBdr>
        </w:div>
        <w:div w:id="487357498">
          <w:marLeft w:val="0"/>
          <w:marRight w:val="0"/>
          <w:marTop w:val="0"/>
          <w:marBottom w:val="0"/>
          <w:divBdr>
            <w:top w:val="none" w:sz="0" w:space="0" w:color="auto"/>
            <w:left w:val="none" w:sz="0" w:space="0" w:color="auto"/>
            <w:bottom w:val="none" w:sz="0" w:space="0" w:color="auto"/>
            <w:right w:val="none" w:sz="0" w:space="0" w:color="auto"/>
          </w:divBdr>
        </w:div>
        <w:div w:id="1681737047">
          <w:marLeft w:val="0"/>
          <w:marRight w:val="0"/>
          <w:marTop w:val="0"/>
          <w:marBottom w:val="0"/>
          <w:divBdr>
            <w:top w:val="none" w:sz="0" w:space="0" w:color="auto"/>
            <w:left w:val="none" w:sz="0" w:space="0" w:color="auto"/>
            <w:bottom w:val="none" w:sz="0" w:space="0" w:color="auto"/>
            <w:right w:val="none" w:sz="0" w:space="0" w:color="auto"/>
          </w:divBdr>
        </w:div>
        <w:div w:id="784546019">
          <w:marLeft w:val="0"/>
          <w:marRight w:val="0"/>
          <w:marTop w:val="0"/>
          <w:marBottom w:val="0"/>
          <w:divBdr>
            <w:top w:val="none" w:sz="0" w:space="0" w:color="auto"/>
            <w:left w:val="none" w:sz="0" w:space="0" w:color="auto"/>
            <w:bottom w:val="none" w:sz="0" w:space="0" w:color="auto"/>
            <w:right w:val="none" w:sz="0" w:space="0" w:color="auto"/>
          </w:divBdr>
        </w:div>
        <w:div w:id="1686639680">
          <w:marLeft w:val="0"/>
          <w:marRight w:val="0"/>
          <w:marTop w:val="0"/>
          <w:marBottom w:val="0"/>
          <w:divBdr>
            <w:top w:val="none" w:sz="0" w:space="0" w:color="auto"/>
            <w:left w:val="none" w:sz="0" w:space="0" w:color="auto"/>
            <w:bottom w:val="none" w:sz="0" w:space="0" w:color="auto"/>
            <w:right w:val="none" w:sz="0" w:space="0" w:color="auto"/>
          </w:divBdr>
        </w:div>
        <w:div w:id="1518225987">
          <w:marLeft w:val="0"/>
          <w:marRight w:val="0"/>
          <w:marTop w:val="0"/>
          <w:marBottom w:val="0"/>
          <w:divBdr>
            <w:top w:val="none" w:sz="0" w:space="0" w:color="auto"/>
            <w:left w:val="none" w:sz="0" w:space="0" w:color="auto"/>
            <w:bottom w:val="none" w:sz="0" w:space="0" w:color="auto"/>
            <w:right w:val="none" w:sz="0" w:space="0" w:color="auto"/>
          </w:divBdr>
        </w:div>
        <w:div w:id="36515455">
          <w:marLeft w:val="0"/>
          <w:marRight w:val="0"/>
          <w:marTop w:val="0"/>
          <w:marBottom w:val="0"/>
          <w:divBdr>
            <w:top w:val="none" w:sz="0" w:space="0" w:color="auto"/>
            <w:left w:val="none" w:sz="0" w:space="0" w:color="auto"/>
            <w:bottom w:val="none" w:sz="0" w:space="0" w:color="auto"/>
            <w:right w:val="none" w:sz="0" w:space="0" w:color="auto"/>
          </w:divBdr>
        </w:div>
        <w:div w:id="1156803317">
          <w:marLeft w:val="0"/>
          <w:marRight w:val="0"/>
          <w:marTop w:val="0"/>
          <w:marBottom w:val="0"/>
          <w:divBdr>
            <w:top w:val="none" w:sz="0" w:space="0" w:color="auto"/>
            <w:left w:val="none" w:sz="0" w:space="0" w:color="auto"/>
            <w:bottom w:val="none" w:sz="0" w:space="0" w:color="auto"/>
            <w:right w:val="none" w:sz="0" w:space="0" w:color="auto"/>
          </w:divBdr>
        </w:div>
        <w:div w:id="1716853617">
          <w:marLeft w:val="0"/>
          <w:marRight w:val="0"/>
          <w:marTop w:val="0"/>
          <w:marBottom w:val="0"/>
          <w:divBdr>
            <w:top w:val="none" w:sz="0" w:space="0" w:color="auto"/>
            <w:left w:val="none" w:sz="0" w:space="0" w:color="auto"/>
            <w:bottom w:val="none" w:sz="0" w:space="0" w:color="auto"/>
            <w:right w:val="none" w:sz="0" w:space="0" w:color="auto"/>
          </w:divBdr>
        </w:div>
        <w:div w:id="1349067863">
          <w:marLeft w:val="0"/>
          <w:marRight w:val="0"/>
          <w:marTop w:val="0"/>
          <w:marBottom w:val="0"/>
          <w:divBdr>
            <w:top w:val="none" w:sz="0" w:space="0" w:color="auto"/>
            <w:left w:val="none" w:sz="0" w:space="0" w:color="auto"/>
            <w:bottom w:val="none" w:sz="0" w:space="0" w:color="auto"/>
            <w:right w:val="none" w:sz="0" w:space="0" w:color="auto"/>
          </w:divBdr>
        </w:div>
        <w:div w:id="838884935">
          <w:marLeft w:val="0"/>
          <w:marRight w:val="0"/>
          <w:marTop w:val="0"/>
          <w:marBottom w:val="0"/>
          <w:divBdr>
            <w:top w:val="none" w:sz="0" w:space="0" w:color="auto"/>
            <w:left w:val="none" w:sz="0" w:space="0" w:color="auto"/>
            <w:bottom w:val="none" w:sz="0" w:space="0" w:color="auto"/>
            <w:right w:val="none" w:sz="0" w:space="0" w:color="auto"/>
          </w:divBdr>
        </w:div>
        <w:div w:id="1658924774">
          <w:marLeft w:val="0"/>
          <w:marRight w:val="0"/>
          <w:marTop w:val="0"/>
          <w:marBottom w:val="0"/>
          <w:divBdr>
            <w:top w:val="none" w:sz="0" w:space="0" w:color="auto"/>
            <w:left w:val="none" w:sz="0" w:space="0" w:color="auto"/>
            <w:bottom w:val="none" w:sz="0" w:space="0" w:color="auto"/>
            <w:right w:val="none" w:sz="0" w:space="0" w:color="auto"/>
          </w:divBdr>
        </w:div>
        <w:div w:id="1178930954">
          <w:marLeft w:val="0"/>
          <w:marRight w:val="0"/>
          <w:marTop w:val="0"/>
          <w:marBottom w:val="0"/>
          <w:divBdr>
            <w:top w:val="none" w:sz="0" w:space="0" w:color="auto"/>
            <w:left w:val="none" w:sz="0" w:space="0" w:color="auto"/>
            <w:bottom w:val="none" w:sz="0" w:space="0" w:color="auto"/>
            <w:right w:val="none" w:sz="0" w:space="0" w:color="auto"/>
          </w:divBdr>
        </w:div>
        <w:div w:id="2069380706">
          <w:marLeft w:val="0"/>
          <w:marRight w:val="0"/>
          <w:marTop w:val="0"/>
          <w:marBottom w:val="0"/>
          <w:divBdr>
            <w:top w:val="none" w:sz="0" w:space="0" w:color="auto"/>
            <w:left w:val="none" w:sz="0" w:space="0" w:color="auto"/>
            <w:bottom w:val="none" w:sz="0" w:space="0" w:color="auto"/>
            <w:right w:val="none" w:sz="0" w:space="0" w:color="auto"/>
          </w:divBdr>
        </w:div>
        <w:div w:id="1166556220">
          <w:marLeft w:val="0"/>
          <w:marRight w:val="0"/>
          <w:marTop w:val="0"/>
          <w:marBottom w:val="0"/>
          <w:divBdr>
            <w:top w:val="none" w:sz="0" w:space="0" w:color="auto"/>
            <w:left w:val="none" w:sz="0" w:space="0" w:color="auto"/>
            <w:bottom w:val="none" w:sz="0" w:space="0" w:color="auto"/>
            <w:right w:val="none" w:sz="0" w:space="0" w:color="auto"/>
          </w:divBdr>
        </w:div>
        <w:div w:id="1477604930">
          <w:marLeft w:val="0"/>
          <w:marRight w:val="0"/>
          <w:marTop w:val="0"/>
          <w:marBottom w:val="0"/>
          <w:divBdr>
            <w:top w:val="none" w:sz="0" w:space="0" w:color="auto"/>
            <w:left w:val="none" w:sz="0" w:space="0" w:color="auto"/>
            <w:bottom w:val="none" w:sz="0" w:space="0" w:color="auto"/>
            <w:right w:val="none" w:sz="0" w:space="0" w:color="auto"/>
          </w:divBdr>
        </w:div>
        <w:div w:id="1659797010">
          <w:marLeft w:val="0"/>
          <w:marRight w:val="0"/>
          <w:marTop w:val="0"/>
          <w:marBottom w:val="0"/>
          <w:divBdr>
            <w:top w:val="none" w:sz="0" w:space="0" w:color="auto"/>
            <w:left w:val="none" w:sz="0" w:space="0" w:color="auto"/>
            <w:bottom w:val="none" w:sz="0" w:space="0" w:color="auto"/>
            <w:right w:val="none" w:sz="0" w:space="0" w:color="auto"/>
          </w:divBdr>
        </w:div>
        <w:div w:id="334723868">
          <w:marLeft w:val="0"/>
          <w:marRight w:val="0"/>
          <w:marTop w:val="0"/>
          <w:marBottom w:val="0"/>
          <w:divBdr>
            <w:top w:val="none" w:sz="0" w:space="0" w:color="auto"/>
            <w:left w:val="none" w:sz="0" w:space="0" w:color="auto"/>
            <w:bottom w:val="none" w:sz="0" w:space="0" w:color="auto"/>
            <w:right w:val="none" w:sz="0" w:space="0" w:color="auto"/>
          </w:divBdr>
        </w:div>
        <w:div w:id="2104181337">
          <w:marLeft w:val="0"/>
          <w:marRight w:val="0"/>
          <w:marTop w:val="0"/>
          <w:marBottom w:val="0"/>
          <w:divBdr>
            <w:top w:val="none" w:sz="0" w:space="0" w:color="auto"/>
            <w:left w:val="none" w:sz="0" w:space="0" w:color="auto"/>
            <w:bottom w:val="none" w:sz="0" w:space="0" w:color="auto"/>
            <w:right w:val="none" w:sz="0" w:space="0" w:color="auto"/>
          </w:divBdr>
        </w:div>
        <w:div w:id="1595745705">
          <w:marLeft w:val="0"/>
          <w:marRight w:val="0"/>
          <w:marTop w:val="0"/>
          <w:marBottom w:val="0"/>
          <w:divBdr>
            <w:top w:val="none" w:sz="0" w:space="0" w:color="auto"/>
            <w:left w:val="none" w:sz="0" w:space="0" w:color="auto"/>
            <w:bottom w:val="none" w:sz="0" w:space="0" w:color="auto"/>
            <w:right w:val="none" w:sz="0" w:space="0" w:color="auto"/>
          </w:divBdr>
        </w:div>
        <w:div w:id="1502314337">
          <w:marLeft w:val="0"/>
          <w:marRight w:val="0"/>
          <w:marTop w:val="0"/>
          <w:marBottom w:val="0"/>
          <w:divBdr>
            <w:top w:val="none" w:sz="0" w:space="0" w:color="auto"/>
            <w:left w:val="none" w:sz="0" w:space="0" w:color="auto"/>
            <w:bottom w:val="none" w:sz="0" w:space="0" w:color="auto"/>
            <w:right w:val="none" w:sz="0" w:space="0" w:color="auto"/>
          </w:divBdr>
        </w:div>
        <w:div w:id="1643121560">
          <w:marLeft w:val="0"/>
          <w:marRight w:val="0"/>
          <w:marTop w:val="0"/>
          <w:marBottom w:val="0"/>
          <w:divBdr>
            <w:top w:val="none" w:sz="0" w:space="0" w:color="auto"/>
            <w:left w:val="none" w:sz="0" w:space="0" w:color="auto"/>
            <w:bottom w:val="none" w:sz="0" w:space="0" w:color="auto"/>
            <w:right w:val="none" w:sz="0" w:space="0" w:color="auto"/>
          </w:divBdr>
        </w:div>
        <w:div w:id="1411612255">
          <w:marLeft w:val="0"/>
          <w:marRight w:val="0"/>
          <w:marTop w:val="0"/>
          <w:marBottom w:val="0"/>
          <w:divBdr>
            <w:top w:val="none" w:sz="0" w:space="0" w:color="auto"/>
            <w:left w:val="none" w:sz="0" w:space="0" w:color="auto"/>
            <w:bottom w:val="none" w:sz="0" w:space="0" w:color="auto"/>
            <w:right w:val="none" w:sz="0" w:space="0" w:color="auto"/>
          </w:divBdr>
        </w:div>
      </w:divsChild>
    </w:div>
    <w:div w:id="1287662126">
      <w:bodyDiv w:val="1"/>
      <w:marLeft w:val="0"/>
      <w:marRight w:val="0"/>
      <w:marTop w:val="0"/>
      <w:marBottom w:val="0"/>
      <w:divBdr>
        <w:top w:val="none" w:sz="0" w:space="0" w:color="auto"/>
        <w:left w:val="none" w:sz="0" w:space="0" w:color="auto"/>
        <w:bottom w:val="none" w:sz="0" w:space="0" w:color="auto"/>
        <w:right w:val="none" w:sz="0" w:space="0" w:color="auto"/>
      </w:divBdr>
    </w:div>
    <w:div w:id="1372458660">
      <w:bodyDiv w:val="1"/>
      <w:marLeft w:val="0"/>
      <w:marRight w:val="0"/>
      <w:marTop w:val="0"/>
      <w:marBottom w:val="0"/>
      <w:divBdr>
        <w:top w:val="none" w:sz="0" w:space="0" w:color="auto"/>
        <w:left w:val="none" w:sz="0" w:space="0" w:color="auto"/>
        <w:bottom w:val="none" w:sz="0" w:space="0" w:color="auto"/>
        <w:right w:val="none" w:sz="0" w:space="0" w:color="auto"/>
      </w:divBdr>
    </w:div>
    <w:div w:id="202809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contains proprietary information of Doyensys Technologies Ltd. and the filled in information would be for the exclusive use of designated OBE and  Doyensys  only. No part of this document may be reproduced, stored, copied, or transmitted in any form or by means of electronic, mechanical, photocopying or otherwise, without the express consent of OBE and/or  Doyensys  Technologies Ltd.]</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6CE73C5493C44CB6D2026028E83856" ma:contentTypeVersion="12" ma:contentTypeDescription="Create a new document." ma:contentTypeScope="" ma:versionID="e3d5295a14a01e9fabf07db6e4176456">
  <xsd:schema xmlns:xsd="http://www.w3.org/2001/XMLSchema" xmlns:xs="http://www.w3.org/2001/XMLSchema" xmlns:p="http://schemas.microsoft.com/office/2006/metadata/properties" xmlns:ns1="http://schemas.microsoft.com/sharepoint/v3" xmlns:ns2="d5dadd34-c1dc-4be4-bb95-4f337c200611" xmlns:ns3="128c1e32-74c7-4d80-b69f-b829fb86dff9" targetNamespace="http://schemas.microsoft.com/office/2006/metadata/properties" ma:root="true" ma:fieldsID="f62aefd737dba41f114e7ad5f100f2fd" ns1:_="" ns2:_="" ns3:_="">
    <xsd:import namespace="http://schemas.microsoft.com/sharepoint/v3"/>
    <xsd:import namespace="d5dadd34-c1dc-4be4-bb95-4f337c200611"/>
    <xsd:import namespace="128c1e32-74c7-4d80-b69f-b829fb86dff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dadd34-c1dc-4be4-bb95-4f337c20061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8c1e32-74c7-4d80-b69f-b829fb86dff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5D0D41-7B2A-423D-AC96-8A5BDA1380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5dadd34-c1dc-4be4-bb95-4f337c200611"/>
    <ds:schemaRef ds:uri="128c1e32-74c7-4d80-b69f-b829fb86df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DA326B-4C6E-47B1-9E78-E899442D9BE4}">
  <ds:schemaRefs>
    <ds:schemaRef ds:uri="http://schemas.microsoft.com/sharepoint/v3/contenttype/forms"/>
  </ds:schemaRefs>
</ds:datastoreItem>
</file>

<file path=customXml/itemProps4.xml><?xml version="1.0" encoding="utf-8"?>
<ds:datastoreItem xmlns:ds="http://schemas.openxmlformats.org/officeDocument/2006/customXml" ds:itemID="{B20E3014-598B-494F-AC6B-84C2385708D3}">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CFD06F1-C3F4-41FE-99A3-E23AE65AA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1898</Words>
  <Characters>10690</Characters>
  <Application>Microsoft Office Word</Application>
  <DocSecurity>0</DocSecurity>
  <Lines>822</Lines>
  <Paragraphs>503</Paragraphs>
  <ScaleCrop>false</ScaleCrop>
  <HeadingPairs>
    <vt:vector size="2" baseType="variant">
      <vt:variant>
        <vt:lpstr>Title</vt:lpstr>
      </vt:variant>
      <vt:variant>
        <vt:i4>1</vt:i4>
      </vt:variant>
    </vt:vector>
  </HeadingPairs>
  <TitlesOfParts>
    <vt:vector size="1" baseType="lpstr">
      <vt:lpstr>Knowledge Document</vt:lpstr>
    </vt:vector>
  </TitlesOfParts>
  <Company>HCL</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Document</dc:title>
  <dc:subject>Year End</dc:subject>
  <dc:creator>ASSeT Team</dc:creator>
  <cp:keywords>HCLClassification=Confidential</cp:keywords>
  <cp:lastModifiedBy>Ghanshyam Jaiswar</cp:lastModifiedBy>
  <cp:revision>4</cp:revision>
  <dcterms:created xsi:type="dcterms:W3CDTF">2022-02-04T06:09:00Z</dcterms:created>
  <dcterms:modified xsi:type="dcterms:W3CDTF">2022-02-04T06:19:00Z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0x010100566CE73C5493C44CB6D2026028E83856</vt:lpwstr>
  </property>
  <property fmtid="{D5CDD505-2E9C-101B-9397-08002B2CF9AE}" pid="3" name="TitusGUID">
    <vt:lpwstr>85c6ed1e-fd1a-4f39-b47c-53b7ac4fb8f5</vt:lpwstr>
  </property>
  <property fmtid="{D5CDD505-2E9C-101B-9397-08002B2CF9AE}" pid="4" name="HCLClassD6">
    <vt:lpwstr>False</vt:lpwstr>
  </property>
  <property fmtid="{D5CDD505-2E9C-101B-9397-08002B2CF9AE}" pid="5" name="HCLClassification">
    <vt:lpwstr>HCL_Cla5s_C0nf1dent1al</vt:lpwstr>
  </property>
</Properties>
</file>